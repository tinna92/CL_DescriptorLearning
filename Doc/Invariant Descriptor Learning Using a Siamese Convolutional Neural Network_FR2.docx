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928" w:rsidRPr="009E0E37" w:rsidRDefault="00BF3B5E" w:rsidP="00CA6DD2">
      <w:pPr>
        <w:pStyle w:val="Papertitle"/>
      </w:pPr>
      <w:r w:rsidRPr="009E0E37">
        <w:t>Invariant Descriptor Learning Using a Siamese Convolutional Neural Network</w:t>
      </w:r>
    </w:p>
    <w:p w:rsidR="00583D3E" w:rsidRPr="009E0E37" w:rsidRDefault="00583D3E" w:rsidP="00604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60400C" w:rsidRPr="009E0E37" w:rsidRDefault="0060400C" w:rsidP="00604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25A8F" w:rsidRPr="00E369F3" w:rsidRDefault="006D6ADF" w:rsidP="00525A8F">
      <w:pPr>
        <w:pStyle w:val="Author"/>
        <w:rPr>
          <w:vertAlign w:val="superscript"/>
          <w:lang w:val="de-DE"/>
        </w:rPr>
      </w:pPr>
      <w:r w:rsidRPr="006D6ADF">
        <w:rPr>
          <w:lang w:val="de-DE"/>
        </w:rPr>
        <w:t>L. Chen *, F. Rottensteiner, C. Heipke</w:t>
      </w:r>
    </w:p>
    <w:p w:rsidR="00525A8F" w:rsidRPr="00E369F3" w:rsidRDefault="00525A8F" w:rsidP="00525A8F">
      <w:pPr>
        <w:pStyle w:val="Affiliation"/>
        <w:jc w:val="both"/>
        <w:rPr>
          <w:sz w:val="18"/>
          <w:lang w:val="de-DE"/>
        </w:rPr>
      </w:pPr>
    </w:p>
    <w:p w:rsidR="00525A8F" w:rsidRPr="00BB30EC" w:rsidRDefault="006D6ADF" w:rsidP="00525A8F">
      <w:pPr>
        <w:pStyle w:val="Affiliation"/>
        <w:rPr>
          <w:sz w:val="18"/>
          <w:szCs w:val="18"/>
          <w:lang w:val="de-DE"/>
        </w:rPr>
      </w:pPr>
      <w:r w:rsidRPr="006D6ADF">
        <w:rPr>
          <w:sz w:val="18"/>
          <w:szCs w:val="18"/>
          <w:lang w:val="de-DE"/>
        </w:rPr>
        <w:t>Institute of Photogrammetry and GeoInformation, Leibniz Universität Hannover - Germany</w:t>
      </w:r>
    </w:p>
    <w:p w:rsidR="00525A8F" w:rsidRPr="00E369F3" w:rsidRDefault="006D6ADF" w:rsidP="00525A8F">
      <w:pPr>
        <w:pStyle w:val="Affiliation"/>
        <w:rPr>
          <w:sz w:val="18"/>
          <w:szCs w:val="18"/>
          <w:lang w:val="de-DE"/>
        </w:rPr>
      </w:pPr>
      <w:r w:rsidRPr="006D6ADF">
        <w:rPr>
          <w:sz w:val="18"/>
          <w:szCs w:val="18"/>
          <w:lang w:val="de-DE"/>
        </w:rPr>
        <w:t>(chen, rottensteiner, heipke)@ipi.uni-hannover.de</w:t>
      </w:r>
    </w:p>
    <w:p w:rsidR="0093134A" w:rsidRPr="00E369F3" w:rsidRDefault="0093134A" w:rsidP="0093134A">
      <w:pPr>
        <w:jc w:val="center"/>
        <w:rPr>
          <w:lang w:val="de-DE"/>
        </w:rPr>
      </w:pPr>
    </w:p>
    <w:p w:rsidR="0060400C" w:rsidRPr="00BB30EC" w:rsidRDefault="006D6ADF" w:rsidP="0060400C">
      <w:pPr>
        <w:pStyle w:val="ISPRSCOMaffiliation"/>
        <w:rPr>
          <w:lang w:val="de-DE"/>
        </w:rPr>
      </w:pPr>
      <w:r w:rsidRPr="006D6ADF">
        <w:rPr>
          <w:lang w:val="de-DE"/>
        </w:rPr>
        <w:t>Commission III, WG III/1</w:t>
      </w:r>
    </w:p>
    <w:p w:rsidR="0060400C" w:rsidRPr="00BB30EC" w:rsidRDefault="0060400C" w:rsidP="0060400C">
      <w:pPr>
        <w:jc w:val="center"/>
        <w:rPr>
          <w:lang w:val="de-DE"/>
        </w:rPr>
      </w:pPr>
    </w:p>
    <w:p w:rsidR="0060400C" w:rsidRPr="00BB30EC" w:rsidRDefault="0060400C" w:rsidP="00604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lang w:val="de-DE"/>
        </w:rPr>
      </w:pPr>
    </w:p>
    <w:p w:rsidR="0060400C" w:rsidRPr="009E0E37" w:rsidRDefault="0060400C" w:rsidP="0060400C">
      <w:pPr>
        <w:pStyle w:val="Keywords"/>
      </w:pPr>
      <w:r w:rsidRPr="009E0E37">
        <w:rPr>
          <w:b/>
        </w:rPr>
        <w:t xml:space="preserve">KEY WORDS:  </w:t>
      </w:r>
      <w:r w:rsidR="00BF3B5E" w:rsidRPr="009E0E37">
        <w:t>Descriptor Learning, Convolutional Neural Networks, Image Matching, Gradient Descent,</w:t>
      </w:r>
    </w:p>
    <w:p w:rsidR="0060400C" w:rsidRPr="009E0E37" w:rsidRDefault="0060400C" w:rsidP="0060400C">
      <w:pPr>
        <w:tabs>
          <w:tab w:val="clear" w:pos="1134"/>
        </w:tabs>
        <w:suppressAutoHyphens w:val="0"/>
        <w:jc w:val="left"/>
        <w:sectPr w:rsidR="0060400C" w:rsidRPr="009E0E37" w:rsidSect="004233F9">
          <w:footerReference w:type="first" r:id="rId8"/>
          <w:pgSz w:w="11907" w:h="16783"/>
          <w:pgMar w:top="1418" w:right="1134" w:bottom="1418" w:left="1134" w:header="0" w:footer="1077" w:gutter="0"/>
          <w:pgNumType w:start="16"/>
          <w:cols w:space="720"/>
          <w:titlePg/>
          <w:docGrid w:linePitch="245"/>
        </w:sectPr>
      </w:pPr>
    </w:p>
    <w:p w:rsidR="0060400C" w:rsidRPr="009E0E37" w:rsidRDefault="0060400C" w:rsidP="00BF3B5E">
      <w:pPr>
        <w:tabs>
          <w:tab w:val="clear" w:pos="1134"/>
          <w:tab w:val="left" w:pos="5931"/>
        </w:tabs>
      </w:pPr>
    </w:p>
    <w:p w:rsidR="0060400C" w:rsidRPr="009E0E37" w:rsidRDefault="0060400C" w:rsidP="0060400C">
      <w:pPr>
        <w:pStyle w:val="Abstracttitle"/>
      </w:pPr>
    </w:p>
    <w:p w:rsidR="00F35717" w:rsidRPr="009E0E37" w:rsidRDefault="00F35717" w:rsidP="0060400C">
      <w:pPr>
        <w:pStyle w:val="Abstracttitle"/>
        <w:sectPr w:rsidR="00F35717" w:rsidRPr="009E0E37" w:rsidSect="008D16A3">
          <w:type w:val="continuous"/>
          <w:pgSz w:w="11907" w:h="16783" w:code="9"/>
          <w:pgMar w:top="1418" w:right="1134" w:bottom="1418" w:left="1134" w:header="0" w:footer="1077" w:gutter="0"/>
          <w:pgNumType w:start="16"/>
          <w:cols w:space="357"/>
          <w:titlePg/>
        </w:sectPr>
      </w:pPr>
    </w:p>
    <w:p w:rsidR="0060400C" w:rsidRPr="009E0E37" w:rsidRDefault="0060400C" w:rsidP="0060400C">
      <w:pPr>
        <w:pStyle w:val="Abstracttitle"/>
      </w:pPr>
      <w:r w:rsidRPr="009E0E37">
        <w:lastRenderedPageBreak/>
        <w:t>ABSTRACT:</w:t>
      </w:r>
    </w:p>
    <w:p w:rsidR="00E52D4E" w:rsidRPr="009E0E37" w:rsidRDefault="00E52D4E" w:rsidP="0060400C">
      <w:pPr>
        <w:pStyle w:val="Abstracttitle"/>
      </w:pPr>
    </w:p>
    <w:p w:rsidR="0028130B" w:rsidRPr="009E0E37" w:rsidRDefault="00BF3B5E" w:rsidP="004316AD">
      <w:pPr>
        <w:pStyle w:val="Abstracttext"/>
        <w:rPr>
          <w:lang w:val="en-GB"/>
        </w:rPr>
      </w:pPr>
      <w:r w:rsidRPr="009E0E37">
        <w:rPr>
          <w:lang w:val="en-GB"/>
        </w:rPr>
        <w:t>In this paper we learn descriptor based on Siamese Convolutional Neural Network (CNN) architecture and evaluate our descriptor both on standard viewpoint change descriptor evaluation benchmark and real images. The descriptor learning architecture is composed of a input module, a CNN descriptor module and a cost computation module that is based on L2 Norm. The cost function we used pull the descriptor of patches in matched pairs close to each other in feature space while push those in unmatched pairs far away from each other. The training is in a mini-batch manner. By using a moving average strategy on gradients and momentum term we get the result of our training result. Experiments shows that the learned descriptor can cope with severe viewpoint change better than SIFT.</w:t>
      </w:r>
      <w:r w:rsidR="0028130B" w:rsidRPr="009E0E37">
        <w:rPr>
          <w:lang w:val="en-GB"/>
        </w:rPr>
        <w:t xml:space="preserve"> </w:t>
      </w:r>
    </w:p>
    <w:p w:rsidR="006B7E58" w:rsidRPr="009E0E37" w:rsidRDefault="006B7E58" w:rsidP="004316AD">
      <w:pPr>
        <w:pStyle w:val="Abstracttext"/>
        <w:rPr>
          <w:lang w:val="en-GB"/>
        </w:rPr>
      </w:pPr>
    </w:p>
    <w:p w:rsidR="006B7E58" w:rsidRPr="009E0E37" w:rsidRDefault="006B7E58" w:rsidP="004316AD">
      <w:pPr>
        <w:pStyle w:val="Abstracttext"/>
        <w:rPr>
          <w:lang w:val="en-GB"/>
        </w:rPr>
      </w:pPr>
    </w:p>
    <w:p w:rsidR="0017626C" w:rsidRPr="009E0E37" w:rsidRDefault="0017626C" w:rsidP="004316AD">
      <w:pPr>
        <w:pStyle w:val="Abstracttext"/>
        <w:rPr>
          <w:lang w:val="en-GB"/>
        </w:rPr>
        <w:sectPr w:rsidR="0017626C" w:rsidRPr="009E0E37" w:rsidSect="008D16A3">
          <w:type w:val="continuous"/>
          <w:pgSz w:w="11907" w:h="16783" w:code="9"/>
          <w:pgMar w:top="1418" w:right="1134" w:bottom="1418" w:left="1134" w:header="0" w:footer="1077" w:gutter="0"/>
          <w:pgNumType w:start="16"/>
          <w:cols w:space="357"/>
          <w:titlePg/>
        </w:sectPr>
      </w:pPr>
    </w:p>
    <w:p w:rsidR="0060400C" w:rsidRPr="009E0E37" w:rsidRDefault="0060400C" w:rsidP="0060400C">
      <w:pPr>
        <w:pStyle w:val="Heading1"/>
      </w:pPr>
      <w:r w:rsidRPr="009E0E37">
        <w:lastRenderedPageBreak/>
        <w:t>introDuction</w:t>
      </w:r>
    </w:p>
    <w:p w:rsidR="002F5632" w:rsidRDefault="00BF3B5E" w:rsidP="00BF3B5E">
      <w:r w:rsidRPr="009E0E37">
        <w:t xml:space="preserve">Feature based matching </w:t>
      </w:r>
      <w:r w:rsidR="006E228B" w:rsidRPr="009E0E37">
        <w:t xml:space="preserve">for finding pairs of homologous points in </w:t>
      </w:r>
      <w:r w:rsidR="009E0E37" w:rsidRPr="009E0E37">
        <w:t xml:space="preserve">two </w:t>
      </w:r>
      <w:r w:rsidR="006E228B" w:rsidRPr="009E0E37">
        <w:t xml:space="preserve">different images </w:t>
      </w:r>
      <w:r w:rsidRPr="009E0E37">
        <w:t xml:space="preserve">is </w:t>
      </w:r>
      <w:r w:rsidR="006E228B" w:rsidRPr="009E0E37">
        <w:t xml:space="preserve">a fundamental problem in computer vision and photogrammetry, required for different tasks such as automatic relative orientation, image </w:t>
      </w:r>
      <w:proofErr w:type="spellStart"/>
      <w:r w:rsidR="006E228B" w:rsidRPr="009E0E37">
        <w:t>mosaicking</w:t>
      </w:r>
      <w:proofErr w:type="spellEnd"/>
      <w:r w:rsidR="006E228B" w:rsidRPr="009E0E37">
        <w:t xml:space="preserve"> or image retrieval. In general, for a feature based matching algorithms one needs to define </w:t>
      </w:r>
      <w:r w:rsidRPr="009E0E37">
        <w:t xml:space="preserve">a </w:t>
      </w:r>
      <w:r w:rsidRPr="009E0E37">
        <w:rPr>
          <w:i/>
        </w:rPr>
        <w:t>feature detector</w:t>
      </w:r>
      <w:r w:rsidRPr="009E0E37">
        <w:t xml:space="preserve">, a </w:t>
      </w:r>
      <w:r w:rsidRPr="009E0E37">
        <w:rPr>
          <w:i/>
        </w:rPr>
        <w:t>feature descriptor</w:t>
      </w:r>
      <w:r w:rsidRPr="009E0E37">
        <w:t xml:space="preserve"> and a </w:t>
      </w:r>
      <w:r w:rsidRPr="009E0E37">
        <w:rPr>
          <w:i/>
        </w:rPr>
        <w:t>matching strategy</w:t>
      </w:r>
      <w:r w:rsidRPr="009E0E37">
        <w:t>. Each of these three modules is relatively independent from the other</w:t>
      </w:r>
      <w:r w:rsidR="006E228B" w:rsidRPr="009E0E37">
        <w:t>s</w:t>
      </w:r>
      <w:r w:rsidRPr="009E0E37">
        <w:t xml:space="preserve">, therefore a combination of different detectors, descriptors and matching strategies is always possible and a good combination might adapt to some specific data configurations or applications. The key </w:t>
      </w:r>
      <w:r w:rsidR="006E228B" w:rsidRPr="009E0E37">
        <w:t xml:space="preserve">problem </w:t>
      </w:r>
      <w:r w:rsidRPr="009E0E37">
        <w:t xml:space="preserve">of image matching is to </w:t>
      </w:r>
      <w:r w:rsidR="006E228B" w:rsidRPr="009E0E37">
        <w:t xml:space="preserve">achieve </w:t>
      </w:r>
      <w:r w:rsidRPr="009E0E37">
        <w:rPr>
          <w:i/>
        </w:rPr>
        <w:t xml:space="preserve">invariance against possible </w:t>
      </w:r>
      <w:r w:rsidR="006E228B" w:rsidRPr="009E0E37">
        <w:rPr>
          <w:i/>
        </w:rPr>
        <w:t xml:space="preserve">photometric or geometric </w:t>
      </w:r>
      <w:r w:rsidRPr="009E0E37">
        <w:rPr>
          <w:i/>
        </w:rPr>
        <w:t>transformations between images</w:t>
      </w:r>
      <w:r w:rsidRPr="009E0E37">
        <w:t xml:space="preserve">. </w:t>
      </w:r>
      <w:r w:rsidR="006E228B" w:rsidRPr="009E0E37">
        <w:t xml:space="preserve">The list of photometric transformations that could affect the matching performance comprises illumination change or the use of different spectral bands in the two images. </w:t>
      </w:r>
      <w:r w:rsidRPr="009E0E37">
        <w:t xml:space="preserve">Geometric transformations </w:t>
      </w:r>
      <w:r w:rsidR="006E228B" w:rsidRPr="009E0E37">
        <w:t xml:space="preserve">comprise </w:t>
      </w:r>
      <w:r w:rsidRPr="009E0E37">
        <w:t>translation, rotation</w:t>
      </w:r>
      <w:r w:rsidR="006E228B" w:rsidRPr="009E0E37">
        <w:t xml:space="preserve"> and </w:t>
      </w:r>
      <w:r w:rsidRPr="009E0E37">
        <w:t xml:space="preserve">scaling </w:t>
      </w:r>
      <w:r w:rsidR="006E228B" w:rsidRPr="009E0E37">
        <w:t>as well as</w:t>
      </w:r>
      <w:r w:rsidRPr="009E0E37">
        <w:t xml:space="preserve"> affine and perspective transformation</w:t>
      </w:r>
      <w:r w:rsidR="006E228B" w:rsidRPr="009E0E37">
        <w:t>; b</w:t>
      </w:r>
      <w:r w:rsidRPr="009E0E37">
        <w:t>esides</w:t>
      </w:r>
      <w:r w:rsidR="006E228B" w:rsidRPr="009E0E37">
        <w:t>,</w:t>
      </w:r>
      <w:r w:rsidRPr="009E0E37">
        <w:t xml:space="preserve"> </w:t>
      </w:r>
      <w:r w:rsidR="006E228B" w:rsidRPr="009E0E37">
        <w:t xml:space="preserve">the matching performance may also be affected by </w:t>
      </w:r>
      <w:r w:rsidRPr="009E0E37">
        <w:t xml:space="preserve">self occlusion caused by </w:t>
      </w:r>
      <w:r w:rsidR="006E228B" w:rsidRPr="009E0E37">
        <w:t xml:space="preserve">a </w:t>
      </w:r>
      <w:r w:rsidRPr="009E0E37">
        <w:t>viewpoint change. In most cases, features for matching are extracted locally in the image</w:t>
      </w:r>
      <w:r w:rsidR="009E0E37" w:rsidRPr="009E0E37">
        <w:t>, and the feature vectors (</w:t>
      </w:r>
      <w:r w:rsidR="009E0E37" w:rsidRPr="009E0E37">
        <w:rPr>
          <w:i/>
        </w:rPr>
        <w:t>descriptors</w:t>
      </w:r>
      <w:r w:rsidR="009E0E37" w:rsidRPr="009E0E37">
        <w:t>) used to represent the local image structure of a feature is extracted from a relatively small local image patch centered at the feature</w:t>
      </w:r>
      <w:r w:rsidRPr="009E0E37">
        <w:t xml:space="preserve">. </w:t>
      </w:r>
      <w:r w:rsidR="009E0E37" w:rsidRPr="009E0E37">
        <w:t xml:space="preserve">Consequently, it is usually </w:t>
      </w:r>
      <w:del w:id="0" w:author="Rottensteiner" w:date="2015-11-25T15:26:00Z">
        <w:r w:rsidRPr="009E0E37" w:rsidDel="009E0E37">
          <w:delText xml:space="preserve"> </w:delText>
        </w:r>
      </w:del>
      <w:r w:rsidR="009E0E37" w:rsidRPr="009E0E37">
        <w:t xml:space="preserve">sufficient to design a matching strategy that is </w:t>
      </w:r>
      <w:r w:rsidRPr="009E0E37">
        <w:t>invarian</w:t>
      </w:r>
      <w:r w:rsidR="009E0E37" w:rsidRPr="009E0E37">
        <w:t>t</w:t>
      </w:r>
      <w:r w:rsidRPr="009E0E37">
        <w:t xml:space="preserve"> to affine </w:t>
      </w:r>
      <w:r w:rsidR="009E0E37" w:rsidRPr="009E0E37">
        <w:t>distortion, because</w:t>
      </w:r>
      <w:r w:rsidRPr="009E0E37">
        <w:t xml:space="preserve"> a global perspective transformation c</w:t>
      </w:r>
      <w:r w:rsidR="009E0E37" w:rsidRPr="009E0E37">
        <w:t>an</w:t>
      </w:r>
      <w:r w:rsidRPr="009E0E37">
        <w:t xml:space="preserve"> be approximated </w:t>
      </w:r>
      <w:r w:rsidR="009E0E37" w:rsidRPr="009E0E37">
        <w:t xml:space="preserve">well </w:t>
      </w:r>
      <w:r w:rsidRPr="009E0E37">
        <w:t xml:space="preserve">by affine transformation locally (Morel and Yu, 2009). </w:t>
      </w:r>
      <w:r w:rsidR="006253B2">
        <w:t>Such</w:t>
      </w:r>
      <w:r w:rsidR="009E0E37" w:rsidRPr="009E0E37">
        <w:t xml:space="preserve"> distortions are likely to occur in case of large changes of the view points and the viewing directions. </w:t>
      </w:r>
    </w:p>
    <w:p w:rsidR="002F5632" w:rsidRDefault="002F5632" w:rsidP="00BF3B5E"/>
    <w:p w:rsidR="00BF3B5E" w:rsidRPr="009E0E37" w:rsidRDefault="00E451FB" w:rsidP="00BF3B5E">
      <w:r w:rsidRPr="009E0E37">
        <w:t>Classical descriptors, like SIFT</w:t>
      </w:r>
      <w:r>
        <w:t xml:space="preserve"> </w:t>
      </w:r>
      <w:r w:rsidRPr="009E0E37">
        <w:t>(Lowe, 2004) and SURF</w:t>
      </w:r>
      <w:r>
        <w:t xml:space="preserve"> </w:t>
      </w:r>
      <w:r w:rsidRPr="009E0E37">
        <w:t>(Bay et al., 2008) are designed manually</w:t>
      </w:r>
      <w:r>
        <w:t>; they are invariant to shift, scale and rotation, but not to affine distortions</w:t>
      </w:r>
      <w:r w:rsidR="006253B2" w:rsidRPr="009E0E37">
        <w:t>.</w:t>
      </w:r>
      <w:r w:rsidR="002F5632">
        <w:t xml:space="preserve"> </w:t>
      </w:r>
      <w:r w:rsidR="00BF3B5E" w:rsidRPr="009E0E37">
        <w:t xml:space="preserve">Some </w:t>
      </w:r>
      <w:r>
        <w:t>authors</w:t>
      </w:r>
      <w:r w:rsidRPr="009E0E37">
        <w:t xml:space="preserve"> </w:t>
      </w:r>
      <w:r w:rsidR="00BF3B5E" w:rsidRPr="009E0E37">
        <w:t xml:space="preserve">(Mikolajczyk and </w:t>
      </w:r>
      <w:proofErr w:type="spellStart"/>
      <w:r w:rsidR="00BF3B5E" w:rsidRPr="009E0E37">
        <w:t>Schmid</w:t>
      </w:r>
      <w:proofErr w:type="spellEnd"/>
      <w:r w:rsidR="00BF3B5E" w:rsidRPr="009E0E37">
        <w:t xml:space="preserve">, 2005; </w:t>
      </w:r>
      <w:proofErr w:type="spellStart"/>
      <w:r w:rsidR="00BF3B5E" w:rsidRPr="009E0E37">
        <w:t>Moreels</w:t>
      </w:r>
      <w:proofErr w:type="spellEnd"/>
      <w:r w:rsidR="00BF3B5E" w:rsidRPr="009E0E37">
        <w:t xml:space="preserve"> and </w:t>
      </w:r>
      <w:proofErr w:type="spellStart"/>
      <w:r w:rsidR="00BF3B5E" w:rsidRPr="009E0E37">
        <w:t>Perona</w:t>
      </w:r>
      <w:proofErr w:type="spellEnd"/>
      <w:r w:rsidR="00BF3B5E" w:rsidRPr="009E0E37">
        <w:t xml:space="preserve">, 2007; </w:t>
      </w:r>
      <w:proofErr w:type="spellStart"/>
      <w:r w:rsidR="00BF3B5E" w:rsidRPr="009E0E37">
        <w:t>Aanæs</w:t>
      </w:r>
      <w:proofErr w:type="spellEnd"/>
      <w:r w:rsidR="00BF3B5E" w:rsidRPr="009E0E37">
        <w:t xml:space="preserve"> et al., 2012) </w:t>
      </w:r>
      <w:r>
        <w:t xml:space="preserve">have </w:t>
      </w:r>
      <w:r w:rsidR="00BF3B5E" w:rsidRPr="009E0E37">
        <w:t xml:space="preserve">evaluated the performance of detectors </w:t>
      </w:r>
      <w:r w:rsidR="00BF3B5E" w:rsidRPr="009E0E37">
        <w:lastRenderedPageBreak/>
        <w:t>and descriptors against different types of transformations in planar or 3D scene</w:t>
      </w:r>
      <w:r>
        <w:t>s, using</w:t>
      </w:r>
      <w:r w:rsidRPr="009E0E37">
        <w:t xml:space="preserve"> </w:t>
      </w:r>
      <w:r>
        <w:t>r</w:t>
      </w:r>
      <w:r w:rsidR="00BF3B5E" w:rsidRPr="009E0E37">
        <w:t xml:space="preserve">ecall and matching precision </w:t>
      </w:r>
      <w:r>
        <w:t>as</w:t>
      </w:r>
      <w:r w:rsidR="00BF3B5E" w:rsidRPr="009E0E37">
        <w:t xml:space="preserve"> the </w:t>
      </w:r>
      <w:r>
        <w:t xml:space="preserve">main </w:t>
      </w:r>
      <w:r w:rsidR="00BF3B5E" w:rsidRPr="009E0E37">
        <w:t xml:space="preserve">evaluation criteria </w:t>
      </w:r>
      <w:r w:rsidRPr="009E0E37">
        <w:t xml:space="preserve">(Mikolajczyk and </w:t>
      </w:r>
      <w:proofErr w:type="spellStart"/>
      <w:r w:rsidRPr="009E0E37">
        <w:t>Schmid</w:t>
      </w:r>
      <w:proofErr w:type="spellEnd"/>
      <w:r w:rsidRPr="009E0E37">
        <w:t>, 2005)</w:t>
      </w:r>
      <w:r w:rsidR="00BF3B5E" w:rsidRPr="009E0E37">
        <w:t>. As discussed in (</w:t>
      </w:r>
      <w:proofErr w:type="spellStart"/>
      <w:r w:rsidR="00BF3B5E" w:rsidRPr="009E0E37">
        <w:t>Moreels</w:t>
      </w:r>
      <w:proofErr w:type="spellEnd"/>
      <w:r w:rsidR="00BF3B5E" w:rsidRPr="009E0E37">
        <w:t xml:space="preserve"> and </w:t>
      </w:r>
      <w:proofErr w:type="spellStart"/>
      <w:r w:rsidR="00BF3B5E" w:rsidRPr="009E0E37">
        <w:t>Perona</w:t>
      </w:r>
      <w:proofErr w:type="spellEnd"/>
      <w:r w:rsidR="00BF3B5E" w:rsidRPr="009E0E37">
        <w:t xml:space="preserve">, 2007), </w:t>
      </w:r>
      <w:r w:rsidR="002F5632">
        <w:t>t</w:t>
      </w:r>
      <w:r>
        <w:t xml:space="preserve">heir results show that the performance of classical </w:t>
      </w:r>
      <w:r w:rsidR="002F5632">
        <w:t xml:space="preserve">detectors and </w:t>
      </w:r>
      <w:r>
        <w:t xml:space="preserve">descriptors drops sharply </w:t>
      </w:r>
      <w:r w:rsidR="00BF3B5E" w:rsidRPr="009E0E37">
        <w:t xml:space="preserve">when the viewpoint change </w:t>
      </w:r>
      <w:r>
        <w:t xml:space="preserve">becomes </w:t>
      </w:r>
      <w:r w:rsidR="00BF3B5E" w:rsidRPr="009E0E37">
        <w:t>large</w:t>
      </w:r>
      <w:r>
        <w:t>, because</w:t>
      </w:r>
      <w:r w:rsidR="00BF3B5E" w:rsidRPr="009E0E37">
        <w:t xml:space="preserve"> the local patch</w:t>
      </w:r>
      <w:r w:rsidR="002F5632">
        <w:t>es</w:t>
      </w:r>
      <w:r w:rsidR="00BF3B5E" w:rsidRPr="009E0E37">
        <w:t xml:space="preserve"> vary severely </w:t>
      </w:r>
      <w:r w:rsidR="002F5632">
        <w:t xml:space="preserve">in appearance, so that </w:t>
      </w:r>
      <w:r w:rsidR="00BF3B5E" w:rsidRPr="009E0E37">
        <w:t>the tolerance of classical feature detector</w:t>
      </w:r>
      <w:r w:rsidR="002F5632">
        <w:t>s</w:t>
      </w:r>
      <w:r w:rsidR="00BF3B5E" w:rsidRPr="009E0E37">
        <w:t xml:space="preserve"> and descriptors</w:t>
      </w:r>
      <w:r w:rsidR="002F5632">
        <w:t xml:space="preserve"> is exceeded</w:t>
      </w:r>
      <w:r w:rsidR="00BF3B5E" w:rsidRPr="009E0E37">
        <w:t>.</w:t>
      </w:r>
    </w:p>
    <w:p w:rsidR="00BF3B5E" w:rsidRPr="009E0E37" w:rsidRDefault="00BF3B5E" w:rsidP="00BF3B5E"/>
    <w:p w:rsidR="00D5119A" w:rsidRDefault="002F5632" w:rsidP="00D5119A">
      <w:r>
        <w:t>One strategy t</w:t>
      </w:r>
      <w:r w:rsidR="00BF3B5E" w:rsidRPr="009E0E37">
        <w:t>o improve the invariance of descriptors</w:t>
      </w:r>
      <w:r>
        <w:t xml:space="preserve"> to view point changes</w:t>
      </w:r>
      <w:r w:rsidR="00BF3B5E" w:rsidRPr="009E0E37">
        <w:t xml:space="preserve"> is to convert the descriptor design </w:t>
      </w:r>
      <w:r>
        <w:t xml:space="preserve">and descriptor matching </w:t>
      </w:r>
      <w:r w:rsidR="00BF3B5E" w:rsidRPr="009E0E37">
        <w:t xml:space="preserve">into a pattern classification problem. By collecting the patches of the same feature in different images, one could clearly </w:t>
      </w:r>
      <w:r>
        <w:t>capture</w:t>
      </w:r>
      <w:r w:rsidRPr="009E0E37">
        <w:t xml:space="preserve"> </w:t>
      </w:r>
      <w:r w:rsidR="00BF3B5E" w:rsidRPr="009E0E37">
        <w:t>the real difference</w:t>
      </w:r>
      <w:r>
        <w:t>s</w:t>
      </w:r>
      <w:r w:rsidR="00BF3B5E" w:rsidRPr="009E0E37">
        <w:t xml:space="preserve"> </w:t>
      </w:r>
      <w:r>
        <w:t>between these</w:t>
      </w:r>
      <w:r w:rsidRPr="009E0E37">
        <w:t xml:space="preserve"> </w:t>
      </w:r>
      <w:r w:rsidR="00BF3B5E" w:rsidRPr="009E0E37">
        <w:t>patches. The process of designing invariant feature descriptor</w:t>
      </w:r>
      <w:r>
        <w:t>s</w:t>
      </w:r>
      <w:r w:rsidR="00BF3B5E" w:rsidRPr="009E0E37">
        <w:t xml:space="preserve"> is equal to </w:t>
      </w:r>
      <w:r>
        <w:t xml:space="preserve">finding a </w:t>
      </w:r>
      <w:r w:rsidR="00BF3B5E" w:rsidRPr="009E0E37">
        <w:t>map</w:t>
      </w:r>
      <w:r>
        <w:t>ping of</w:t>
      </w:r>
      <w:r w:rsidR="00BF3B5E" w:rsidRPr="009E0E37">
        <w:t xml:space="preserve"> those patches into a proper feature space where they are more </w:t>
      </w:r>
      <w:r w:rsidRPr="009E0E37">
        <w:t xml:space="preserve">located </w:t>
      </w:r>
      <w:r w:rsidR="00BF3B5E" w:rsidRPr="009E0E37">
        <w:t xml:space="preserve">closely </w:t>
      </w:r>
      <w:r>
        <w:t>to</w:t>
      </w:r>
      <w:r w:rsidR="00BF3B5E" w:rsidRPr="009E0E37">
        <w:t xml:space="preserve"> the </w:t>
      </w:r>
      <w:r w:rsidR="00D5119A">
        <w:t xml:space="preserve">descriptors of the homologous </w:t>
      </w:r>
      <w:r w:rsidR="00BF3B5E" w:rsidRPr="009E0E37">
        <w:t xml:space="preserve">features. By using </w:t>
      </w:r>
      <w:r w:rsidR="00D5119A">
        <w:t>an ap</w:t>
      </w:r>
      <w:r w:rsidR="00BF3B5E" w:rsidRPr="009E0E37">
        <w:t>propr</w:t>
      </w:r>
      <w:r w:rsidR="00D5119A">
        <w:t>iate</w:t>
      </w:r>
      <w:r w:rsidR="00BF3B5E" w:rsidRPr="009E0E37">
        <w:t xml:space="preserve"> machine learning model, a loss based on the similarity of </w:t>
      </w:r>
      <w:r w:rsidR="00D5119A">
        <w:t xml:space="preserve">the </w:t>
      </w:r>
      <w:r w:rsidR="00BF3B5E" w:rsidRPr="009E0E37">
        <w:t>learned descriptor</w:t>
      </w:r>
      <w:r w:rsidR="00D5119A">
        <w:t>s</w:t>
      </w:r>
      <w:r w:rsidR="00BF3B5E" w:rsidRPr="009E0E37">
        <w:t xml:space="preserve"> is designed. In this case, decreasing the loss </w:t>
      </w:r>
      <w:r w:rsidR="00D5119A">
        <w:t>by</w:t>
      </w:r>
      <w:r w:rsidR="00D5119A" w:rsidRPr="009E0E37">
        <w:t xml:space="preserve"> </w:t>
      </w:r>
      <w:r w:rsidR="00BF3B5E" w:rsidRPr="009E0E37">
        <w:t xml:space="preserve">learning </w:t>
      </w:r>
      <w:r w:rsidR="00D5119A">
        <w:t>would help to</w:t>
      </w:r>
      <w:r w:rsidR="00BF3B5E" w:rsidRPr="009E0E37">
        <w:t xml:space="preserve"> achiev</w:t>
      </w:r>
      <w:r w:rsidR="00D5119A">
        <w:t>e a</w:t>
      </w:r>
      <w:r w:rsidR="00BF3B5E" w:rsidRPr="009E0E37">
        <w:t xml:space="preserve"> higher level of invariance. </w:t>
      </w:r>
    </w:p>
    <w:p w:rsidR="00D5119A" w:rsidRDefault="00D5119A" w:rsidP="00D5119A"/>
    <w:p w:rsidR="007C2F14" w:rsidRPr="009E0E37" w:rsidRDefault="00BF3B5E" w:rsidP="00BF3B5E">
      <w:commentRangeStart w:id="1"/>
      <w:r w:rsidRPr="009E0E37">
        <w:t xml:space="preserve">In this paper, we </w:t>
      </w:r>
      <w:commentRangeStart w:id="2"/>
      <w:r w:rsidR="00D5119A">
        <w:t xml:space="preserve">present a new method for defining descriptors based on machine-learning. </w:t>
      </w:r>
      <w:commentRangeEnd w:id="2"/>
      <w:r w:rsidR="00FD255C">
        <w:rPr>
          <w:rStyle w:val="CommentReference"/>
        </w:rPr>
        <w:commentReference w:id="2"/>
      </w:r>
      <w:r w:rsidR="00D5119A">
        <w:t xml:space="preserve">It </w:t>
      </w:r>
      <w:r w:rsidRPr="009E0E37">
        <w:t xml:space="preserve">extends our previous descriptor learning work to </w:t>
      </w:r>
      <w:r w:rsidR="00D5119A">
        <w:t>Convolutional Neural Networks (</w:t>
      </w:r>
      <w:r w:rsidRPr="009E0E37">
        <w:t>CNN</w:t>
      </w:r>
      <w:r w:rsidR="00D5119A">
        <w:t>)</w:t>
      </w:r>
      <w:r w:rsidRPr="009E0E37">
        <w:t xml:space="preserve">. </w:t>
      </w:r>
      <w:r w:rsidR="00D5119A">
        <w:t xml:space="preserve">As </w:t>
      </w:r>
      <w:r w:rsidRPr="009E0E37">
        <w:t xml:space="preserve">CNN has a natural "deep" architecture, </w:t>
      </w:r>
      <w:r w:rsidR="00D5119A">
        <w:t>we expect</w:t>
      </w:r>
      <w:r w:rsidRPr="009E0E37">
        <w:t xml:space="preserve"> this architecture </w:t>
      </w:r>
      <w:r w:rsidR="00D5119A">
        <w:t xml:space="preserve">to have a </w:t>
      </w:r>
      <w:r w:rsidRPr="009E0E37">
        <w:t>stronger model</w:t>
      </w:r>
      <w:r w:rsidR="00D5119A">
        <w:t>l</w:t>
      </w:r>
      <w:r w:rsidRPr="009E0E37">
        <w:t xml:space="preserve">ing ability that could be used to produce invariance against more challenging transformations, which classical manually designed descriptor cannot cope with.  </w:t>
      </w:r>
      <w:r w:rsidR="007C2F14" w:rsidRPr="009E0E37">
        <w:t xml:space="preserve"> </w:t>
      </w:r>
    </w:p>
    <w:commentRangeEnd w:id="1"/>
    <w:p w:rsidR="000C0ECA" w:rsidRPr="009E0E37" w:rsidRDefault="00012781" w:rsidP="004049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Style w:val="CommentReference"/>
        </w:rPr>
        <w:commentReference w:id="1"/>
      </w:r>
    </w:p>
    <w:p w:rsidR="00BF3B5E" w:rsidRPr="009E0E37" w:rsidRDefault="00BF3B5E" w:rsidP="004049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BF3B5E" w:rsidRPr="009E0E37" w:rsidRDefault="00BF3B5E" w:rsidP="00BF3B5E">
      <w:pPr>
        <w:pStyle w:val="Heading1"/>
      </w:pPr>
      <w:commentRangeStart w:id="3"/>
      <w:r w:rsidRPr="009E0E37">
        <w:t>Related Work</w:t>
      </w:r>
      <w:commentRangeEnd w:id="3"/>
      <w:r w:rsidR="009F2F4D">
        <w:rPr>
          <w:rStyle w:val="CommentReference"/>
          <w:b w:val="0"/>
          <w:caps w:val="0"/>
        </w:rPr>
        <w:commentReference w:id="3"/>
      </w:r>
    </w:p>
    <w:p w:rsidR="00012781" w:rsidRDefault="00BF3B5E" w:rsidP="00BF3B5E">
      <w:pPr>
        <w:rPr>
          <w:szCs w:val="18"/>
        </w:rPr>
      </w:pPr>
      <w:r w:rsidRPr="009E0E37">
        <w:rPr>
          <w:szCs w:val="18"/>
        </w:rPr>
        <w:t>A substantial body of classical descriptors are designed in a manual manner, for instance SIFT (Lowe, 2004)</w:t>
      </w:r>
      <w:r w:rsidR="009F2F4D">
        <w:rPr>
          <w:szCs w:val="18"/>
        </w:rPr>
        <w:t xml:space="preserve"> or</w:t>
      </w:r>
      <w:r w:rsidRPr="009E0E37">
        <w:rPr>
          <w:szCs w:val="18"/>
        </w:rPr>
        <w:t xml:space="preserve"> SURF (Bay et al., 2008). More recent manually designed features like DAISY (</w:t>
      </w:r>
      <w:proofErr w:type="spellStart"/>
      <w:r w:rsidRPr="009E0E37">
        <w:rPr>
          <w:szCs w:val="18"/>
        </w:rPr>
        <w:t>Tola</w:t>
      </w:r>
      <w:proofErr w:type="spellEnd"/>
      <w:r w:rsidRPr="009E0E37">
        <w:rPr>
          <w:szCs w:val="18"/>
        </w:rPr>
        <w:t xml:space="preserve"> et al., 2010) introduced </w:t>
      </w:r>
      <w:r w:rsidR="009F2F4D">
        <w:rPr>
          <w:szCs w:val="18"/>
        </w:rPr>
        <w:t xml:space="preserve">a </w:t>
      </w:r>
      <w:r w:rsidRPr="009E0E37">
        <w:rPr>
          <w:szCs w:val="18"/>
        </w:rPr>
        <w:t xml:space="preserve">more complex pattern </w:t>
      </w:r>
      <w:r w:rsidRPr="009E0E37">
        <w:rPr>
          <w:szCs w:val="18"/>
        </w:rPr>
        <w:lastRenderedPageBreak/>
        <w:t>of pooling operations</w:t>
      </w:r>
      <w:r w:rsidR="009F2F4D">
        <w:rPr>
          <w:szCs w:val="18"/>
        </w:rPr>
        <w:t xml:space="preserve"> </w:t>
      </w:r>
      <w:commentRangeStart w:id="4"/>
      <w:r w:rsidR="009F2F4D">
        <w:rPr>
          <w:szCs w:val="18"/>
        </w:rPr>
        <w:t>to make descriptors more robust</w:t>
      </w:r>
      <w:commentRangeEnd w:id="4"/>
      <w:r w:rsidR="009F2F4D">
        <w:rPr>
          <w:rStyle w:val="CommentReference"/>
        </w:rPr>
        <w:commentReference w:id="4"/>
      </w:r>
      <w:r w:rsidRPr="009E0E37">
        <w:rPr>
          <w:szCs w:val="18"/>
        </w:rPr>
        <w:t xml:space="preserve">. </w:t>
      </w:r>
      <w:r w:rsidR="009F2F4D">
        <w:rPr>
          <w:szCs w:val="18"/>
        </w:rPr>
        <w:t xml:space="preserve">These descriptors have been considered to be a standard for quite some time. However, </w:t>
      </w:r>
      <w:r w:rsidRPr="009E0E37">
        <w:rPr>
          <w:szCs w:val="18"/>
        </w:rPr>
        <w:t xml:space="preserve">they cannot deal with </w:t>
      </w:r>
      <w:r w:rsidR="009F2F4D">
        <w:rPr>
          <w:szCs w:val="18"/>
        </w:rPr>
        <w:t>large viewpoint changes</w:t>
      </w:r>
      <w:commentRangeStart w:id="5"/>
      <w:r w:rsidR="009F2F4D">
        <w:rPr>
          <w:szCs w:val="18"/>
        </w:rPr>
        <w:t xml:space="preserve">. This is why affine-invariant frameworks for feature based matching have been </w:t>
      </w:r>
      <w:proofErr w:type="spellStart"/>
      <w:r w:rsidR="009F2F4D">
        <w:rPr>
          <w:szCs w:val="18"/>
        </w:rPr>
        <w:t>descigned</w:t>
      </w:r>
      <w:proofErr w:type="spellEnd"/>
      <w:r w:rsidR="009F2F4D">
        <w:rPr>
          <w:szCs w:val="18"/>
        </w:rPr>
        <w:t xml:space="preserve"> </w:t>
      </w:r>
      <w:r w:rsidR="00012781">
        <w:rPr>
          <w:szCs w:val="18"/>
        </w:rPr>
        <w:t>(Morel &amp; Yu, 2009).</w:t>
      </w:r>
      <w:ins w:id="6" w:author="chen" w:date="2015-11-26T12:25:00Z">
        <w:r w:rsidR="00A1734C">
          <w:rPr>
            <w:rFonts w:eastAsiaTheme="minorEastAsia" w:hint="eastAsia"/>
            <w:szCs w:val="18"/>
            <w:lang w:eastAsia="zh-CN"/>
          </w:rPr>
          <w:t xml:space="preserve"> By </w:t>
        </w:r>
      </w:ins>
      <w:ins w:id="7" w:author="chen" w:date="2015-11-26T12:26:00Z">
        <w:r w:rsidR="00A1734C">
          <w:rPr>
            <w:rFonts w:eastAsiaTheme="minorEastAsia" w:hint="eastAsia"/>
            <w:szCs w:val="18"/>
            <w:lang w:eastAsia="zh-CN"/>
          </w:rPr>
          <w:t xml:space="preserve">using </w:t>
        </w:r>
      </w:ins>
      <w:ins w:id="8" w:author="chen" w:date="2015-11-26T12:25:00Z">
        <w:r w:rsidR="00A1734C">
          <w:rPr>
            <w:rFonts w:eastAsiaTheme="minorEastAsia" w:hint="eastAsia"/>
            <w:szCs w:val="18"/>
            <w:lang w:eastAsia="zh-CN"/>
          </w:rPr>
          <w:t xml:space="preserve">an affine view-sphere simulation strategy, ASIFT </w:t>
        </w:r>
      </w:ins>
      <w:ins w:id="9" w:author="chen" w:date="2015-11-26T12:26:00Z">
        <w:r w:rsidR="00A1734C">
          <w:rPr>
            <w:rFonts w:eastAsiaTheme="minorEastAsia" w:hint="eastAsia"/>
            <w:szCs w:val="18"/>
            <w:lang w:eastAsia="zh-CN"/>
          </w:rPr>
          <w:t xml:space="preserve">transforms the </w:t>
        </w:r>
      </w:ins>
      <w:ins w:id="10" w:author="chen" w:date="2015-11-26T12:27:00Z">
        <w:r w:rsidR="00A1734C">
          <w:rPr>
            <w:rFonts w:eastAsiaTheme="minorEastAsia" w:hint="eastAsia"/>
            <w:szCs w:val="18"/>
            <w:lang w:eastAsia="zh-CN"/>
          </w:rPr>
          <w:t xml:space="preserve">two </w:t>
        </w:r>
      </w:ins>
      <w:ins w:id="11" w:author="chen" w:date="2015-11-26T12:26:00Z">
        <w:r w:rsidR="00A1734C">
          <w:rPr>
            <w:rFonts w:eastAsiaTheme="minorEastAsia" w:hint="eastAsia"/>
            <w:szCs w:val="18"/>
            <w:lang w:eastAsia="zh-CN"/>
          </w:rPr>
          <w:t>original image</w:t>
        </w:r>
      </w:ins>
      <w:ins w:id="12" w:author="chen" w:date="2015-11-26T12:31:00Z">
        <w:r w:rsidR="00A1734C">
          <w:rPr>
            <w:rFonts w:eastAsiaTheme="minorEastAsia" w:hint="eastAsia"/>
            <w:szCs w:val="18"/>
            <w:lang w:eastAsia="zh-CN"/>
          </w:rPr>
          <w:t>s</w:t>
        </w:r>
      </w:ins>
      <w:ins w:id="13" w:author="chen" w:date="2015-11-26T12:28:00Z">
        <w:r w:rsidR="00A1734C">
          <w:rPr>
            <w:rFonts w:eastAsiaTheme="minorEastAsia" w:hint="eastAsia"/>
            <w:szCs w:val="18"/>
            <w:lang w:eastAsia="zh-CN"/>
          </w:rPr>
          <w:t xml:space="preserve"> that require for matching</w:t>
        </w:r>
      </w:ins>
      <w:ins w:id="14" w:author="chen" w:date="2015-11-26T12:26:00Z">
        <w:r w:rsidR="00A1734C">
          <w:rPr>
            <w:rFonts w:eastAsiaTheme="minorEastAsia" w:hint="eastAsia"/>
            <w:szCs w:val="18"/>
            <w:lang w:eastAsia="zh-CN"/>
          </w:rPr>
          <w:t xml:space="preserve"> into many affine versions and then features and descriptors are computed based on those </w:t>
        </w:r>
      </w:ins>
      <w:ins w:id="15" w:author="chen" w:date="2015-11-26T12:27:00Z">
        <w:r w:rsidR="00A1734C">
          <w:rPr>
            <w:rFonts w:eastAsiaTheme="minorEastAsia" w:hint="eastAsia"/>
            <w:szCs w:val="18"/>
            <w:lang w:eastAsia="zh-CN"/>
          </w:rPr>
          <w:t>affine version images</w:t>
        </w:r>
      </w:ins>
      <w:ins w:id="16" w:author="chen" w:date="2015-11-26T12:31:00Z">
        <w:r w:rsidR="00A1734C">
          <w:rPr>
            <w:rFonts w:eastAsiaTheme="minorEastAsia" w:hint="eastAsia"/>
            <w:szCs w:val="18"/>
            <w:lang w:eastAsia="zh-CN"/>
          </w:rPr>
          <w:t>, afterwards the descriptors are</w:t>
        </w:r>
      </w:ins>
      <w:ins w:id="17" w:author="chen" w:date="2015-11-26T12:27:00Z">
        <w:r w:rsidR="00A1734C">
          <w:rPr>
            <w:rFonts w:eastAsiaTheme="minorEastAsia" w:hint="eastAsia"/>
            <w:szCs w:val="18"/>
            <w:lang w:eastAsia="zh-CN"/>
          </w:rPr>
          <w:t xml:space="preserve"> matched against affine version images of the two original images</w:t>
        </w:r>
      </w:ins>
      <w:ins w:id="18" w:author="chen" w:date="2015-11-26T12:28:00Z">
        <w:r w:rsidR="00A1734C">
          <w:rPr>
            <w:rFonts w:eastAsiaTheme="minorEastAsia" w:hint="eastAsia"/>
            <w:szCs w:val="18"/>
            <w:lang w:eastAsia="zh-CN"/>
          </w:rPr>
          <w:t xml:space="preserve">. As each feature has many different descriptors that are built on </w:t>
        </w:r>
      </w:ins>
      <w:ins w:id="19" w:author="chen" w:date="2015-11-26T12:32:00Z">
        <w:r w:rsidR="00A1734C">
          <w:rPr>
            <w:rFonts w:eastAsiaTheme="minorEastAsia" w:hint="eastAsia"/>
            <w:szCs w:val="18"/>
            <w:lang w:eastAsia="zh-CN"/>
          </w:rPr>
          <w:t>simulated affine</w:t>
        </w:r>
      </w:ins>
      <w:ins w:id="20" w:author="chen" w:date="2015-11-26T12:28:00Z">
        <w:r w:rsidR="00A1734C">
          <w:rPr>
            <w:rFonts w:eastAsiaTheme="minorEastAsia" w:hint="eastAsia"/>
            <w:szCs w:val="18"/>
            <w:lang w:eastAsia="zh-CN"/>
          </w:rPr>
          <w:t xml:space="preserve"> views</w:t>
        </w:r>
      </w:ins>
      <w:ins w:id="21" w:author="chen" w:date="2015-11-26T12:32:00Z">
        <w:r w:rsidR="00A1734C">
          <w:rPr>
            <w:rFonts w:eastAsiaTheme="minorEastAsia" w:hint="eastAsia"/>
            <w:szCs w:val="18"/>
            <w:lang w:eastAsia="zh-CN"/>
          </w:rPr>
          <w:t xml:space="preserve">, it cope with affine distortions better than only detect features and build </w:t>
        </w:r>
      </w:ins>
      <w:del w:id="22" w:author="chen" w:date="2015-11-27T19:46:00Z">
        <w:r w:rsidR="004D12B3" w:rsidDel="004D12B3">
          <w:rPr>
            <w:rFonts w:eastAsiaTheme="minorEastAsia"/>
            <w:szCs w:val="18"/>
            <w:lang w:eastAsia="zh-CN"/>
          </w:rPr>
          <w:delText>s</w:delText>
        </w:r>
      </w:del>
      <w:ins w:id="23" w:author="chen" w:date="2015-11-27T19:46:00Z">
        <w:r w:rsidR="004D12B3">
          <w:rPr>
            <w:rFonts w:eastAsiaTheme="minorEastAsia" w:hint="eastAsia"/>
            <w:szCs w:val="18"/>
            <w:lang w:eastAsia="zh-CN"/>
          </w:rPr>
          <w:t>descriptor</w:t>
        </w:r>
        <w:r w:rsidR="004D12B3">
          <w:rPr>
            <w:rFonts w:eastAsiaTheme="minorEastAsia"/>
            <w:szCs w:val="18"/>
            <w:lang w:eastAsia="zh-CN"/>
          </w:rPr>
          <w:t>s</w:t>
        </w:r>
        <w:r w:rsidR="004D12B3">
          <w:rPr>
            <w:rFonts w:eastAsiaTheme="minorEastAsia" w:hint="eastAsia"/>
            <w:szCs w:val="18"/>
            <w:lang w:eastAsia="zh-CN"/>
          </w:rPr>
          <w:t xml:space="preserve"> </w:t>
        </w:r>
      </w:ins>
      <w:ins w:id="24" w:author="chen" w:date="2015-11-26T12:32:00Z">
        <w:r w:rsidR="00A1734C">
          <w:rPr>
            <w:rFonts w:eastAsiaTheme="minorEastAsia" w:hint="eastAsia"/>
            <w:szCs w:val="18"/>
            <w:lang w:eastAsia="zh-CN"/>
          </w:rPr>
          <w:t>in the original image</w:t>
        </w:r>
      </w:ins>
      <w:ins w:id="25" w:author="chen" w:date="2015-11-26T12:33:00Z">
        <w:r w:rsidR="00A1734C">
          <w:rPr>
            <w:rFonts w:eastAsiaTheme="minorEastAsia" w:hint="eastAsia"/>
            <w:szCs w:val="18"/>
            <w:lang w:eastAsia="zh-CN"/>
          </w:rPr>
          <w:t xml:space="preserve">. However, it is also </w:t>
        </w:r>
      </w:ins>
      <w:ins w:id="26" w:author="chen" w:date="2015-11-26T12:34:00Z">
        <w:r w:rsidR="00A1734C">
          <w:rPr>
            <w:rFonts w:eastAsiaTheme="minorEastAsia"/>
            <w:szCs w:val="18"/>
            <w:lang w:eastAsia="zh-CN"/>
          </w:rPr>
          <w:t>computationally</w:t>
        </w:r>
      </w:ins>
      <w:ins w:id="27" w:author="chen" w:date="2015-11-26T12:33:00Z">
        <w:r w:rsidR="00A1734C">
          <w:rPr>
            <w:rFonts w:eastAsiaTheme="minorEastAsia" w:hint="eastAsia"/>
            <w:szCs w:val="18"/>
            <w:lang w:eastAsia="zh-CN"/>
          </w:rPr>
          <w:t xml:space="preserve"> expensive.</w:t>
        </w:r>
      </w:ins>
      <w:ins w:id="28" w:author="chen" w:date="2015-11-26T12:30:00Z">
        <w:r w:rsidR="00A1734C">
          <w:rPr>
            <w:rFonts w:eastAsiaTheme="minorEastAsia" w:hint="eastAsia"/>
            <w:szCs w:val="18"/>
            <w:lang w:eastAsia="zh-CN"/>
          </w:rPr>
          <w:t xml:space="preserve"> </w:t>
        </w:r>
      </w:ins>
      <w:r w:rsidRPr="009E0E37">
        <w:rPr>
          <w:szCs w:val="18"/>
        </w:rPr>
        <w:t xml:space="preserve"> </w:t>
      </w:r>
      <w:commentRangeEnd w:id="5"/>
      <w:r w:rsidR="00012781">
        <w:rPr>
          <w:rStyle w:val="CommentReference"/>
        </w:rPr>
        <w:commentReference w:id="5"/>
      </w:r>
    </w:p>
    <w:p w:rsidR="00012781" w:rsidRDefault="00012781" w:rsidP="00BF3B5E">
      <w:pPr>
        <w:rPr>
          <w:szCs w:val="18"/>
        </w:rPr>
      </w:pPr>
    </w:p>
    <w:p w:rsidR="00BF3B5E" w:rsidRPr="00005C9F" w:rsidRDefault="00012781" w:rsidP="00BF3B5E">
      <w:pPr>
        <w:rPr>
          <w:rFonts w:eastAsiaTheme="minorEastAsia"/>
          <w:szCs w:val="18"/>
          <w:lang w:eastAsia="zh-CN"/>
        </w:rPr>
      </w:pPr>
      <w:r>
        <w:rPr>
          <w:szCs w:val="18"/>
        </w:rPr>
        <w:t xml:space="preserve">An alternative to using hand-crafted features and strategies such a sampling many potentials viewpoints synthetically is to use </w:t>
      </w:r>
      <w:r w:rsidR="00BF3B5E" w:rsidRPr="009E0E37">
        <w:rPr>
          <w:szCs w:val="18"/>
        </w:rPr>
        <w:t>descriptor learning (</w:t>
      </w:r>
      <w:proofErr w:type="spellStart"/>
      <w:r w:rsidR="00BF3B5E" w:rsidRPr="009E0E37">
        <w:rPr>
          <w:szCs w:val="18"/>
        </w:rPr>
        <w:t>Bengio</w:t>
      </w:r>
      <w:proofErr w:type="spellEnd"/>
      <w:r w:rsidR="00BF3B5E" w:rsidRPr="009E0E37">
        <w:rPr>
          <w:szCs w:val="18"/>
        </w:rPr>
        <w:t xml:space="preserve"> et al., 2013). To test if machine learning model could achieve better representations, Brown </w:t>
      </w:r>
      <w:r>
        <w:rPr>
          <w:szCs w:val="18"/>
        </w:rPr>
        <w:t xml:space="preserve">et al. (2011) </w:t>
      </w:r>
      <w:r w:rsidR="00BF3B5E" w:rsidRPr="009E0E37">
        <w:rPr>
          <w:szCs w:val="18"/>
        </w:rPr>
        <w:t xml:space="preserve">proposed a descriptor </w:t>
      </w:r>
      <w:commentRangeStart w:id="29"/>
      <w:r w:rsidR="00BF3B5E" w:rsidRPr="009E0E37">
        <w:rPr>
          <w:szCs w:val="18"/>
        </w:rPr>
        <w:t>learning framework</w:t>
      </w:r>
      <w:commentRangeEnd w:id="29"/>
      <w:r>
        <w:rPr>
          <w:rStyle w:val="CommentReference"/>
        </w:rPr>
        <w:commentReference w:id="29"/>
      </w:r>
      <w:r>
        <w:rPr>
          <w:szCs w:val="18"/>
        </w:rPr>
        <w:t>,</w:t>
      </w:r>
      <w:ins w:id="30" w:author="chen" w:date="2015-11-26T12:40:00Z">
        <w:r w:rsidR="00005C9F">
          <w:rPr>
            <w:rFonts w:eastAsiaTheme="minorEastAsia" w:hint="eastAsia"/>
            <w:szCs w:val="18"/>
            <w:lang w:eastAsia="zh-CN"/>
          </w:rPr>
          <w:t xml:space="preserve"> in which a descriptor is composed of four different</w:t>
        </w:r>
      </w:ins>
      <w:ins w:id="31" w:author="chen" w:date="2015-11-26T12:41:00Z">
        <w:r w:rsidR="00005C9F">
          <w:rPr>
            <w:rFonts w:eastAsiaTheme="minorEastAsia" w:hint="eastAsia"/>
            <w:szCs w:val="18"/>
            <w:lang w:eastAsia="zh-CN"/>
          </w:rPr>
          <w:t xml:space="preserve"> modules:</w:t>
        </w:r>
      </w:ins>
      <w:ins w:id="32" w:author="chen" w:date="2015-11-26T12:40:00Z">
        <w:r w:rsidR="00005C9F">
          <w:rPr>
            <w:rFonts w:eastAsiaTheme="minorEastAsia" w:hint="eastAsia"/>
            <w:szCs w:val="18"/>
            <w:lang w:eastAsia="zh-CN"/>
          </w:rPr>
          <w:t xml:space="preserve"> </w:t>
        </w:r>
        <w:r w:rsidR="00005C9F">
          <w:rPr>
            <w:lang w:val="en-US"/>
          </w:rPr>
          <w:t xml:space="preserve"> 1) Gaussian smoothing; 2) non-linear transformation;</w:t>
        </w:r>
        <w:r w:rsidR="00005C9F">
          <w:rPr>
            <w:rFonts w:hint="eastAsia"/>
            <w:lang w:val="en-US"/>
          </w:rPr>
          <w:t xml:space="preserve"> </w:t>
        </w:r>
        <w:r w:rsidR="00005C9F">
          <w:rPr>
            <w:lang w:val="en-US"/>
          </w:rPr>
          <w:t>3) spatial pooling or embedding; 4) normalization</w:t>
        </w:r>
      </w:ins>
      <w:ins w:id="33" w:author="chen" w:date="2015-11-27T11:41:00Z">
        <w:r w:rsidR="00ED64EA">
          <w:rPr>
            <w:rFonts w:eastAsiaTheme="minorEastAsia" w:hint="eastAsia"/>
            <w:szCs w:val="18"/>
            <w:lang w:eastAsia="zh-CN"/>
          </w:rPr>
          <w:t>,</w:t>
        </w:r>
      </w:ins>
      <w:del w:id="34" w:author="chen" w:date="2015-11-26T12:41:00Z">
        <w:r w:rsidDel="00005C9F">
          <w:rPr>
            <w:szCs w:val="18"/>
          </w:rPr>
          <w:delText xml:space="preserve"> </w:delText>
        </w:r>
      </w:del>
      <w:ins w:id="35" w:author="chen" w:date="2015-11-26T12:41:00Z">
        <w:r w:rsidR="00005C9F">
          <w:rPr>
            <w:rFonts w:eastAsiaTheme="minorEastAsia" w:hint="eastAsia"/>
            <w:szCs w:val="18"/>
            <w:lang w:eastAsia="zh-CN"/>
          </w:rPr>
          <w:t xml:space="preserve">by </w:t>
        </w:r>
      </w:ins>
      <w:commentRangeStart w:id="36"/>
      <w:r w:rsidR="00BF3B5E" w:rsidRPr="009E0E37">
        <w:rPr>
          <w:szCs w:val="18"/>
        </w:rPr>
        <w:t>optimiz</w:t>
      </w:r>
      <w:r>
        <w:rPr>
          <w:szCs w:val="18"/>
        </w:rPr>
        <w:t>ing</w:t>
      </w:r>
      <w:r w:rsidR="00BF3B5E" w:rsidRPr="009E0E37">
        <w:rPr>
          <w:szCs w:val="18"/>
        </w:rPr>
        <w:t xml:space="preserve"> the configuration of </w:t>
      </w:r>
      <w:ins w:id="37" w:author="chen" w:date="2015-11-26T12:43:00Z">
        <w:r w:rsidR="00005C9F">
          <w:rPr>
            <w:rFonts w:eastAsiaTheme="minorEastAsia" w:hint="eastAsia"/>
            <w:szCs w:val="18"/>
            <w:lang w:eastAsia="zh-CN"/>
          </w:rPr>
          <w:t>the second and the third modules</w:t>
        </w:r>
      </w:ins>
      <w:del w:id="38" w:author="chen" w:date="2015-11-26T12:43:00Z">
        <w:r w:rsidR="00BF3B5E" w:rsidRPr="009E0E37" w:rsidDel="00005C9F">
          <w:rPr>
            <w:szCs w:val="18"/>
          </w:rPr>
          <w:delText>different subparts</w:delText>
        </w:r>
      </w:del>
      <w:del w:id="39" w:author="chen" w:date="2015-11-26T12:46:00Z">
        <w:r w:rsidR="00BF3B5E" w:rsidRPr="009E0E37" w:rsidDel="00BE4EF1">
          <w:rPr>
            <w:szCs w:val="18"/>
          </w:rPr>
          <w:delText xml:space="preserve"> in the descriptor</w:delText>
        </w:r>
        <w:commentRangeEnd w:id="36"/>
        <w:r w:rsidDel="00BE4EF1">
          <w:rPr>
            <w:rStyle w:val="CommentReference"/>
          </w:rPr>
          <w:commentReference w:id="36"/>
        </w:r>
      </w:del>
      <w:r w:rsidR="00BF3B5E" w:rsidRPr="009E0E37">
        <w:rPr>
          <w:szCs w:val="18"/>
        </w:rPr>
        <w:t xml:space="preserve">. An extension of their work </w:t>
      </w:r>
      <w:r>
        <w:rPr>
          <w:szCs w:val="18"/>
        </w:rPr>
        <w:t>to be able to apply</w:t>
      </w:r>
      <w:r w:rsidRPr="009E0E37">
        <w:rPr>
          <w:szCs w:val="18"/>
        </w:rPr>
        <w:t xml:space="preserve"> </w:t>
      </w:r>
      <w:r w:rsidR="00BF3B5E" w:rsidRPr="009E0E37">
        <w:rPr>
          <w:szCs w:val="18"/>
        </w:rPr>
        <w:t xml:space="preserve">convex optimization </w:t>
      </w:r>
      <w:r>
        <w:rPr>
          <w:szCs w:val="18"/>
        </w:rPr>
        <w:t xml:space="preserve">in the training process is given in </w:t>
      </w:r>
      <w:r w:rsidR="00BF3B5E" w:rsidRPr="009E0E37">
        <w:rPr>
          <w:szCs w:val="18"/>
        </w:rPr>
        <w:t>(</w:t>
      </w:r>
      <w:proofErr w:type="spellStart"/>
      <w:r w:rsidR="00BF3B5E" w:rsidRPr="009E0E37">
        <w:rPr>
          <w:szCs w:val="18"/>
        </w:rPr>
        <w:t>Simonyan</w:t>
      </w:r>
      <w:proofErr w:type="spellEnd"/>
      <w:r w:rsidR="00BF3B5E" w:rsidRPr="009E0E37">
        <w:rPr>
          <w:szCs w:val="18"/>
        </w:rPr>
        <w:t xml:space="preserve"> et al., 2012). In (</w:t>
      </w:r>
      <w:proofErr w:type="spellStart"/>
      <w:r w:rsidR="00BF3B5E" w:rsidRPr="009E0E37">
        <w:rPr>
          <w:szCs w:val="18"/>
        </w:rPr>
        <w:t>Trzcinski</w:t>
      </w:r>
      <w:proofErr w:type="spellEnd"/>
      <w:r w:rsidR="00BF3B5E" w:rsidRPr="009E0E37">
        <w:t xml:space="preserve"> </w:t>
      </w:r>
      <w:r w:rsidR="00BF3B5E" w:rsidRPr="009E0E37">
        <w:rPr>
          <w:szCs w:val="18"/>
        </w:rPr>
        <w:t xml:space="preserve">et al., 2012; 2015), a descriptor learning architecture based on the combination of weak learners </w:t>
      </w:r>
      <w:r w:rsidR="004064D0">
        <w:rPr>
          <w:szCs w:val="18"/>
        </w:rPr>
        <w:t>by boosting</w:t>
      </w:r>
      <w:r w:rsidR="004064D0" w:rsidRPr="009E0E37">
        <w:rPr>
          <w:szCs w:val="18"/>
        </w:rPr>
        <w:t xml:space="preserve"> is designed</w:t>
      </w:r>
      <w:r w:rsidR="004064D0">
        <w:rPr>
          <w:szCs w:val="18"/>
        </w:rPr>
        <w:t xml:space="preserve">, in which the weak learners rely on </w:t>
      </w:r>
      <w:r w:rsidR="00BF3B5E" w:rsidRPr="009E0E37">
        <w:rPr>
          <w:szCs w:val="18"/>
        </w:rPr>
        <w:t xml:space="preserve">comparisons of simple features. </w:t>
      </w:r>
      <w:r w:rsidR="004064D0">
        <w:rPr>
          <w:szCs w:val="18"/>
        </w:rPr>
        <w:t xml:space="preserve">In the training process, the optimal features for the weak learners are determined along with the optimal matching score function. </w:t>
      </w:r>
      <w:r w:rsidR="00BF3B5E" w:rsidRPr="009E0E37">
        <w:rPr>
          <w:szCs w:val="18"/>
        </w:rPr>
        <w:t xml:space="preserve">Their descriptor outperforms SIFT </w:t>
      </w:r>
      <w:r w:rsidR="00A52CBF">
        <w:rPr>
          <w:szCs w:val="18"/>
        </w:rPr>
        <w:t>under nearly every</w:t>
      </w:r>
      <w:r w:rsidR="00BF3B5E" w:rsidRPr="009E0E37">
        <w:rPr>
          <w:szCs w:val="18"/>
        </w:rPr>
        <w:t xml:space="preserve"> </w:t>
      </w:r>
      <w:r w:rsidR="00A52CBF">
        <w:rPr>
          <w:szCs w:val="18"/>
        </w:rPr>
        <w:t xml:space="preserve">type </w:t>
      </w:r>
      <w:r w:rsidR="00BF3B5E" w:rsidRPr="009E0E37">
        <w:rPr>
          <w:szCs w:val="18"/>
        </w:rPr>
        <w:t xml:space="preserve">of transformation on </w:t>
      </w:r>
      <w:r w:rsidR="00A52CBF">
        <w:rPr>
          <w:szCs w:val="18"/>
        </w:rPr>
        <w:t xml:space="preserve">the benchmark </w:t>
      </w:r>
      <w:r w:rsidR="00BF3B5E" w:rsidRPr="009E0E37">
        <w:rPr>
          <w:szCs w:val="18"/>
        </w:rPr>
        <w:t xml:space="preserve">data set </w:t>
      </w:r>
      <w:r w:rsidR="00A52CBF">
        <w:rPr>
          <w:szCs w:val="18"/>
        </w:rPr>
        <w:t xml:space="preserve">proposed in </w:t>
      </w:r>
      <w:r w:rsidR="00BF3B5E" w:rsidRPr="009E0E37">
        <w:rPr>
          <w:szCs w:val="18"/>
        </w:rPr>
        <w:t>(</w:t>
      </w:r>
      <w:r w:rsidR="00BF3B5E" w:rsidRPr="009E0E37">
        <w:rPr>
          <w:szCs w:val="18"/>
          <w:shd w:val="clear" w:color="auto" w:fill="FFFFFF"/>
        </w:rPr>
        <w:t>Mikolajczyk</w:t>
      </w:r>
      <w:r w:rsidR="00BF3B5E" w:rsidRPr="009E0E37">
        <w:rPr>
          <w:szCs w:val="18"/>
        </w:rPr>
        <w:t xml:space="preserve"> and </w:t>
      </w:r>
      <w:proofErr w:type="spellStart"/>
      <w:r w:rsidR="00BF3B5E" w:rsidRPr="009E0E37">
        <w:rPr>
          <w:szCs w:val="18"/>
        </w:rPr>
        <w:t>Schmid</w:t>
      </w:r>
      <w:proofErr w:type="spellEnd"/>
      <w:r w:rsidR="00BF3B5E" w:rsidRPr="009E0E37">
        <w:rPr>
          <w:szCs w:val="18"/>
        </w:rPr>
        <w:t xml:space="preserve">, 2005). </w:t>
      </w:r>
      <w:commentRangeStart w:id="40"/>
      <w:r w:rsidR="00BF3B5E" w:rsidRPr="00A52CBF">
        <w:rPr>
          <w:szCs w:val="18"/>
        </w:rPr>
        <w:t>However, those are all one layer based method and has a risk of under-fitting the real transformation in data.</w:t>
      </w:r>
      <w:commentRangeEnd w:id="40"/>
      <w:r w:rsidR="00A52CBF">
        <w:rPr>
          <w:rStyle w:val="CommentReference"/>
        </w:rPr>
        <w:commentReference w:id="40"/>
      </w:r>
    </w:p>
    <w:p w:rsidR="00BF3B5E" w:rsidRPr="009E0E37" w:rsidRDefault="00BF3B5E" w:rsidP="00BF3B5E">
      <w:pPr>
        <w:rPr>
          <w:szCs w:val="18"/>
        </w:rPr>
      </w:pPr>
    </w:p>
    <w:p w:rsidR="00FE4498" w:rsidRDefault="00BF3B5E" w:rsidP="00BF3B5E">
      <w:pPr>
        <w:rPr>
          <w:rFonts w:eastAsiaTheme="minorEastAsia" w:hint="eastAsia"/>
          <w:szCs w:val="18"/>
          <w:lang w:eastAsia="zh-CN"/>
        </w:rPr>
      </w:pPr>
      <w:r w:rsidRPr="009E0E37">
        <w:rPr>
          <w:szCs w:val="18"/>
        </w:rPr>
        <w:t xml:space="preserve">Another category of descriptor learning framework is built on </w:t>
      </w:r>
      <w:r w:rsidR="009D257D">
        <w:rPr>
          <w:szCs w:val="18"/>
        </w:rPr>
        <w:t>CNN</w:t>
      </w:r>
      <w:r w:rsidRPr="009E0E37">
        <w:rPr>
          <w:szCs w:val="18"/>
        </w:rPr>
        <w:t xml:space="preserve">, which </w:t>
      </w:r>
      <w:r w:rsidR="009D257D">
        <w:rPr>
          <w:szCs w:val="18"/>
        </w:rPr>
        <w:t>are becoming increasingly popular</w:t>
      </w:r>
      <w:r w:rsidRPr="009E0E37">
        <w:rPr>
          <w:szCs w:val="18"/>
        </w:rPr>
        <w:t xml:space="preserve"> in computer vision. </w:t>
      </w:r>
      <w:r w:rsidR="00DF6807">
        <w:rPr>
          <w:szCs w:val="18"/>
        </w:rPr>
        <w:t>CNN c</w:t>
      </w:r>
      <w:r w:rsidR="0076626E">
        <w:rPr>
          <w:szCs w:val="18"/>
        </w:rPr>
        <w:t xml:space="preserve">onsist of multiple </w:t>
      </w:r>
      <w:proofErr w:type="spellStart"/>
      <w:r w:rsidR="0076626E">
        <w:rPr>
          <w:szCs w:val="18"/>
        </w:rPr>
        <w:t>convolutional</w:t>
      </w:r>
      <w:proofErr w:type="spellEnd"/>
      <w:r w:rsidR="00DF6807">
        <w:rPr>
          <w:szCs w:val="18"/>
        </w:rPr>
        <w:t xml:space="preserve"> layers </w:t>
      </w:r>
      <w:r w:rsidR="00BE4EF1" w:rsidRPr="009E0E37">
        <w:t>(</w:t>
      </w:r>
      <w:proofErr w:type="spellStart"/>
      <w:r w:rsidR="00BE4EF1" w:rsidRPr="009E0E37">
        <w:t>LeCun</w:t>
      </w:r>
      <w:proofErr w:type="spellEnd"/>
      <w:r w:rsidR="00BE4EF1" w:rsidRPr="009E0E37">
        <w:t xml:space="preserve"> et al. 1998)</w:t>
      </w:r>
      <w:r w:rsidR="00DF6807">
        <w:rPr>
          <w:szCs w:val="18"/>
        </w:rPr>
        <w:t xml:space="preserve">. </w:t>
      </w:r>
      <w:r w:rsidRPr="009E0E37">
        <w:rPr>
          <w:szCs w:val="18"/>
        </w:rPr>
        <w:t xml:space="preserve">Invariant feature representation learning based on </w:t>
      </w:r>
      <w:r w:rsidR="009D257D">
        <w:rPr>
          <w:szCs w:val="18"/>
        </w:rPr>
        <w:t xml:space="preserve">a so-called </w:t>
      </w:r>
      <w:r w:rsidRPr="009D257D">
        <w:rPr>
          <w:i/>
          <w:szCs w:val="18"/>
        </w:rPr>
        <w:t>Siamese CNN</w:t>
      </w:r>
      <w:r w:rsidRPr="009E0E37">
        <w:rPr>
          <w:szCs w:val="18"/>
        </w:rPr>
        <w:t xml:space="preserve"> </w:t>
      </w:r>
      <w:r w:rsidR="009D257D">
        <w:rPr>
          <w:szCs w:val="18"/>
        </w:rPr>
        <w:t>ha</w:t>
      </w:r>
      <w:r w:rsidRPr="009E0E37">
        <w:rPr>
          <w:szCs w:val="18"/>
        </w:rPr>
        <w:t xml:space="preserve">s originally </w:t>
      </w:r>
      <w:r w:rsidR="009D257D">
        <w:rPr>
          <w:szCs w:val="18"/>
        </w:rPr>
        <w:t xml:space="preserve">been </w:t>
      </w:r>
      <w:ins w:id="41" w:author="chen" w:date="2015-11-26T14:27:00Z">
        <w:r w:rsidR="00FE4498">
          <w:rPr>
            <w:rFonts w:eastAsiaTheme="minorEastAsia" w:hint="eastAsia"/>
            <w:szCs w:val="18"/>
            <w:lang w:eastAsia="zh-CN"/>
          </w:rPr>
          <w:t xml:space="preserve">proposed in </w:t>
        </w:r>
        <w:r w:rsidR="00FE4498" w:rsidRPr="009E0E37">
          <w:rPr>
            <w:szCs w:val="18"/>
          </w:rPr>
          <w:t>(</w:t>
        </w:r>
        <w:r w:rsidR="00FE4498" w:rsidRPr="00EA01EC">
          <w:rPr>
            <w:szCs w:val="18"/>
            <w:lang w:val="en-US" w:eastAsia="zh-CN"/>
          </w:rPr>
          <w:t>Bromley</w:t>
        </w:r>
        <w:r w:rsidR="00FE4498" w:rsidRPr="009E0E37">
          <w:rPr>
            <w:szCs w:val="18"/>
          </w:rPr>
          <w:t xml:space="preserve"> </w:t>
        </w:r>
        <w:r w:rsidR="00FE4498">
          <w:rPr>
            <w:rFonts w:eastAsiaTheme="minorEastAsia" w:hint="eastAsia"/>
            <w:szCs w:val="18"/>
            <w:lang w:eastAsia="zh-CN"/>
          </w:rPr>
          <w:t xml:space="preserve">et al., 1993) </w:t>
        </w:r>
      </w:ins>
      <w:r w:rsidRPr="009E0E37">
        <w:rPr>
          <w:szCs w:val="18"/>
        </w:rPr>
        <w:t xml:space="preserve">to extract </w:t>
      </w:r>
      <w:ins w:id="42" w:author="chen" w:date="2015-11-26T14:27:00Z">
        <w:r w:rsidR="00FE4498" w:rsidRPr="009E0E37">
          <w:rPr>
            <w:szCs w:val="18"/>
          </w:rPr>
          <w:t>feature</w:t>
        </w:r>
        <w:r w:rsidR="00FE4498">
          <w:rPr>
            <w:rFonts w:eastAsiaTheme="minorEastAsia" w:hint="eastAsia"/>
            <w:szCs w:val="18"/>
            <w:lang w:eastAsia="zh-CN"/>
          </w:rPr>
          <w:t xml:space="preserve"> representation</w:t>
        </w:r>
        <w:r w:rsidR="00FE4498" w:rsidRPr="009E0E37">
          <w:rPr>
            <w:szCs w:val="18"/>
          </w:rPr>
          <w:t xml:space="preserve"> </w:t>
        </w:r>
      </w:ins>
      <w:r w:rsidRPr="009E0E37">
        <w:rPr>
          <w:szCs w:val="18"/>
        </w:rPr>
        <w:t xml:space="preserve">for </w:t>
      </w:r>
      <w:ins w:id="43" w:author="chen" w:date="2015-11-26T14:27:00Z">
        <w:r w:rsidR="00FE4498">
          <w:rPr>
            <w:rFonts w:eastAsiaTheme="minorEastAsia" w:hint="eastAsia"/>
            <w:szCs w:val="18"/>
            <w:lang w:eastAsia="zh-CN"/>
          </w:rPr>
          <w:t xml:space="preserve">signature verification, where the </w:t>
        </w:r>
      </w:ins>
      <w:ins w:id="44" w:author="chen" w:date="2015-11-26T14:28:00Z">
        <w:r w:rsidR="00FE4498">
          <w:rPr>
            <w:rFonts w:eastAsiaTheme="minorEastAsia"/>
            <w:szCs w:val="18"/>
            <w:lang w:eastAsia="zh-CN"/>
          </w:rPr>
          <w:t>signature</w:t>
        </w:r>
        <w:r w:rsidR="00FE4498">
          <w:rPr>
            <w:rFonts w:eastAsiaTheme="minorEastAsia" w:hint="eastAsia"/>
            <w:szCs w:val="18"/>
            <w:lang w:eastAsia="zh-CN"/>
          </w:rPr>
          <w:t xml:space="preserve"> from one person may changes complexly that no explicit model could describe.</w:t>
        </w:r>
      </w:ins>
      <w:ins w:id="45" w:author="chen" w:date="2015-11-26T14:27:00Z">
        <w:r w:rsidR="00FE4498">
          <w:rPr>
            <w:rFonts w:eastAsiaTheme="minorEastAsia" w:hint="eastAsia"/>
            <w:szCs w:val="18"/>
            <w:lang w:eastAsia="zh-CN"/>
          </w:rPr>
          <w:t xml:space="preserve"> </w:t>
        </w:r>
      </w:ins>
      <w:r w:rsidRPr="009E0E37">
        <w:rPr>
          <w:szCs w:val="18"/>
        </w:rPr>
        <w:t xml:space="preserve"> </w:t>
      </w:r>
      <w:r w:rsidR="00FE4498">
        <w:rPr>
          <w:rFonts w:eastAsiaTheme="minorEastAsia" w:hint="eastAsia"/>
          <w:szCs w:val="18"/>
          <w:lang w:eastAsia="zh-CN"/>
        </w:rPr>
        <w:t xml:space="preserve">Later in </w:t>
      </w:r>
      <w:r w:rsidR="00987C30">
        <w:rPr>
          <w:rFonts w:eastAsiaTheme="minorEastAsia" w:hint="eastAsia"/>
          <w:szCs w:val="18"/>
          <w:lang w:eastAsia="zh-CN"/>
        </w:rPr>
        <w:t>(</w:t>
      </w:r>
      <w:proofErr w:type="spellStart"/>
      <w:r w:rsidRPr="009E0E37">
        <w:rPr>
          <w:szCs w:val="18"/>
        </w:rPr>
        <w:t>Hadsell</w:t>
      </w:r>
      <w:proofErr w:type="spellEnd"/>
      <w:r w:rsidRPr="009E0E37">
        <w:rPr>
          <w:szCs w:val="18"/>
        </w:rPr>
        <w:t xml:space="preserve"> et al., 2006</w:t>
      </w:r>
      <w:r w:rsidR="00FE4498" w:rsidRPr="009E0E37">
        <w:rPr>
          <w:szCs w:val="18"/>
        </w:rPr>
        <w:t>)</w:t>
      </w:r>
      <w:r w:rsidR="00FE4498">
        <w:rPr>
          <w:rFonts w:eastAsiaTheme="minorEastAsia" w:hint="eastAsia"/>
          <w:szCs w:val="18"/>
          <w:lang w:eastAsia="zh-CN"/>
        </w:rPr>
        <w:t xml:space="preserve">, </w:t>
      </w:r>
      <w:ins w:id="46" w:author="chen" w:date="2015-11-26T14:29:00Z">
        <w:r w:rsidR="00FE4498">
          <w:rPr>
            <w:rFonts w:eastAsiaTheme="minorEastAsia" w:hint="eastAsia"/>
            <w:szCs w:val="18"/>
            <w:lang w:eastAsia="zh-CN"/>
          </w:rPr>
          <w:t xml:space="preserve">the </w:t>
        </w:r>
        <w:proofErr w:type="spellStart"/>
        <w:r w:rsidR="00FE4498">
          <w:rPr>
            <w:rFonts w:eastAsiaTheme="minorEastAsia" w:hint="eastAsia"/>
            <w:szCs w:val="18"/>
            <w:lang w:eastAsia="zh-CN"/>
          </w:rPr>
          <w:t>siamese</w:t>
        </w:r>
        <w:proofErr w:type="spellEnd"/>
        <w:r w:rsidR="00FE4498">
          <w:rPr>
            <w:rFonts w:eastAsiaTheme="minorEastAsia" w:hint="eastAsia"/>
            <w:szCs w:val="18"/>
            <w:lang w:eastAsia="zh-CN"/>
          </w:rPr>
          <w:t xml:space="preserve"> CNN architecture is used to learn feature representation for digit recognition</w:t>
        </w:r>
      </w:ins>
      <w:ins w:id="47" w:author="chen" w:date="2015-11-26T14:31:00Z">
        <w:r w:rsidR="00FE4498">
          <w:rPr>
            <w:rFonts w:eastAsiaTheme="minorEastAsia" w:hint="eastAsia"/>
            <w:szCs w:val="18"/>
            <w:lang w:eastAsia="zh-CN"/>
          </w:rPr>
          <w:t>;</w:t>
        </w:r>
      </w:ins>
      <w:ins w:id="48" w:author="chen" w:date="2015-11-26T14:29:00Z">
        <w:r w:rsidR="00FE4498">
          <w:rPr>
            <w:rFonts w:eastAsiaTheme="minorEastAsia" w:hint="eastAsia"/>
            <w:szCs w:val="18"/>
            <w:lang w:eastAsia="zh-CN"/>
          </w:rPr>
          <w:t xml:space="preserve"> </w:t>
        </w:r>
      </w:ins>
      <w:ins w:id="49" w:author="chen" w:date="2015-11-26T14:31:00Z">
        <w:r w:rsidR="00FE4498">
          <w:rPr>
            <w:rFonts w:eastAsiaTheme="minorEastAsia" w:hint="eastAsia"/>
            <w:szCs w:val="18"/>
            <w:lang w:eastAsia="zh-CN"/>
          </w:rPr>
          <w:t xml:space="preserve">as </w:t>
        </w:r>
      </w:ins>
      <w:ins w:id="50" w:author="chen" w:date="2015-11-26T14:29:00Z">
        <w:r w:rsidR="00FE4498">
          <w:rPr>
            <w:rFonts w:eastAsiaTheme="minorEastAsia" w:hint="eastAsia"/>
            <w:szCs w:val="18"/>
            <w:lang w:eastAsia="zh-CN"/>
          </w:rPr>
          <w:t>the same digit may vary from each other a lot</w:t>
        </w:r>
      </w:ins>
      <w:ins w:id="51" w:author="chen" w:date="2015-11-26T14:31:00Z">
        <w:r w:rsidR="00FE4498">
          <w:rPr>
            <w:rFonts w:eastAsiaTheme="minorEastAsia" w:hint="eastAsia"/>
            <w:szCs w:val="18"/>
            <w:lang w:eastAsia="zh-CN"/>
          </w:rPr>
          <w:t>, a Siamese CNN architecture is used to find invariant feature representation that could map the high dimensional input data into a more discriminat</w:t>
        </w:r>
      </w:ins>
      <w:ins w:id="52" w:author="chen" w:date="2015-11-26T14:33:00Z">
        <w:r w:rsidR="00FE4498">
          <w:rPr>
            <w:rFonts w:eastAsiaTheme="minorEastAsia" w:hint="eastAsia"/>
            <w:szCs w:val="18"/>
            <w:lang w:eastAsia="zh-CN"/>
          </w:rPr>
          <w:t>ive lower manifold feature space where "similar" digits locates more close to each other</w:t>
        </w:r>
      </w:ins>
      <w:ins w:id="53" w:author="chen" w:date="2015-11-26T14:29:00Z">
        <w:r w:rsidR="00FE4498">
          <w:rPr>
            <w:rFonts w:eastAsiaTheme="minorEastAsia" w:hint="eastAsia"/>
            <w:szCs w:val="18"/>
            <w:lang w:eastAsia="zh-CN"/>
          </w:rPr>
          <w:t>.</w:t>
        </w:r>
      </w:ins>
      <w:r w:rsidR="00FE4498" w:rsidRPr="009E0E37">
        <w:rPr>
          <w:szCs w:val="18"/>
        </w:rPr>
        <w:t xml:space="preserve"> </w:t>
      </w:r>
      <w:ins w:id="54" w:author="chen" w:date="2015-11-26T14:34:00Z">
        <w:r w:rsidR="00FE4498">
          <w:rPr>
            <w:rFonts w:eastAsiaTheme="minorEastAsia" w:hint="eastAsia"/>
            <w:szCs w:val="18"/>
            <w:lang w:eastAsia="zh-CN"/>
          </w:rPr>
          <w:t xml:space="preserve">As the architecture use the same CNN architecture to obtain and train representations, it is called </w:t>
        </w:r>
      </w:ins>
      <w:ins w:id="55" w:author="chen" w:date="2015-11-26T14:35:00Z">
        <w:r w:rsidR="00FE4498">
          <w:rPr>
            <w:rFonts w:eastAsiaTheme="minorEastAsia" w:hint="eastAsia"/>
            <w:szCs w:val="18"/>
            <w:lang w:eastAsia="zh-CN"/>
          </w:rPr>
          <w:t>"</w:t>
        </w:r>
      </w:ins>
      <w:ins w:id="56" w:author="chen" w:date="2015-11-26T14:34:00Z">
        <w:r w:rsidR="00FE4498">
          <w:rPr>
            <w:rFonts w:eastAsiaTheme="minorEastAsia" w:hint="eastAsia"/>
            <w:szCs w:val="18"/>
            <w:lang w:eastAsia="zh-CN"/>
          </w:rPr>
          <w:t>Siam</w:t>
        </w:r>
      </w:ins>
      <w:ins w:id="57" w:author="chen" w:date="2015-11-26T14:35:00Z">
        <w:r w:rsidR="00FE4498">
          <w:rPr>
            <w:rFonts w:eastAsiaTheme="minorEastAsia" w:hint="eastAsia"/>
            <w:szCs w:val="18"/>
            <w:lang w:eastAsia="zh-CN"/>
          </w:rPr>
          <w:t>e</w:t>
        </w:r>
      </w:ins>
      <w:ins w:id="58" w:author="chen" w:date="2015-11-26T14:34:00Z">
        <w:r w:rsidR="00FE4498">
          <w:rPr>
            <w:rFonts w:eastAsiaTheme="minorEastAsia" w:hint="eastAsia"/>
            <w:szCs w:val="18"/>
            <w:lang w:eastAsia="zh-CN"/>
          </w:rPr>
          <w:t>se</w:t>
        </w:r>
      </w:ins>
      <w:ins w:id="59" w:author="chen" w:date="2015-11-26T14:35:00Z">
        <w:r w:rsidR="00FE4498">
          <w:rPr>
            <w:rFonts w:eastAsiaTheme="minorEastAsia" w:hint="eastAsia"/>
            <w:szCs w:val="18"/>
            <w:lang w:eastAsia="zh-CN"/>
          </w:rPr>
          <w:t>"</w:t>
        </w:r>
      </w:ins>
      <w:ins w:id="60" w:author="chen" w:date="2015-11-26T14:34:00Z">
        <w:r w:rsidR="00FE4498">
          <w:rPr>
            <w:rFonts w:eastAsiaTheme="minorEastAsia" w:hint="eastAsia"/>
            <w:szCs w:val="18"/>
            <w:lang w:eastAsia="zh-CN"/>
          </w:rPr>
          <w:t>.</w:t>
        </w:r>
      </w:ins>
      <w:ins w:id="61" w:author="chen" w:date="2015-11-26T14:35:00Z">
        <w:r w:rsidR="00FE4498">
          <w:rPr>
            <w:rFonts w:eastAsiaTheme="minorEastAsia" w:hint="eastAsia"/>
            <w:szCs w:val="18"/>
            <w:lang w:eastAsia="zh-CN"/>
          </w:rPr>
          <w:t xml:space="preserve"> </w:t>
        </w:r>
      </w:ins>
      <w:r w:rsidRPr="009E0E37">
        <w:rPr>
          <w:szCs w:val="18"/>
        </w:rPr>
        <w:t xml:space="preserve">The CNN finds a proper mapping that can cope with complex transformations and map those quite differing patterns (in pixel or lower level feature space) to a closer position in a more sophisticated feature space, which is </w:t>
      </w:r>
      <w:r w:rsidR="009D257D">
        <w:rPr>
          <w:szCs w:val="18"/>
        </w:rPr>
        <w:t>defined</w:t>
      </w:r>
      <w:r w:rsidR="009D257D" w:rsidRPr="009E0E37">
        <w:rPr>
          <w:szCs w:val="18"/>
        </w:rPr>
        <w:t xml:space="preserve"> </w:t>
      </w:r>
      <w:r w:rsidRPr="009E0E37">
        <w:rPr>
          <w:szCs w:val="18"/>
        </w:rPr>
        <w:t>by the output feature</w:t>
      </w:r>
      <w:r w:rsidR="009D257D">
        <w:rPr>
          <w:szCs w:val="18"/>
        </w:rPr>
        <w:t>s</w:t>
      </w:r>
      <w:r w:rsidRPr="009E0E37">
        <w:rPr>
          <w:szCs w:val="18"/>
        </w:rPr>
        <w:t xml:space="preserve"> </w:t>
      </w:r>
      <w:r w:rsidR="009D257D">
        <w:rPr>
          <w:szCs w:val="18"/>
        </w:rPr>
        <w:t>of</w:t>
      </w:r>
      <w:r w:rsidR="009D257D" w:rsidRPr="009E0E37">
        <w:rPr>
          <w:szCs w:val="18"/>
        </w:rPr>
        <w:t xml:space="preserve"> </w:t>
      </w:r>
      <w:r w:rsidRPr="009E0E37">
        <w:rPr>
          <w:szCs w:val="18"/>
        </w:rPr>
        <w:t xml:space="preserve">the final convonlutional layer in </w:t>
      </w:r>
      <w:r w:rsidR="00DF6807">
        <w:rPr>
          <w:szCs w:val="18"/>
        </w:rPr>
        <w:t xml:space="preserve">the </w:t>
      </w:r>
      <w:r w:rsidRPr="009E0E37">
        <w:rPr>
          <w:szCs w:val="18"/>
        </w:rPr>
        <w:t>CNN. The</w:t>
      </w:r>
      <w:r w:rsidR="009D257D">
        <w:rPr>
          <w:szCs w:val="18"/>
        </w:rPr>
        <w:t xml:space="preserve"> use of </w:t>
      </w:r>
      <w:r w:rsidRPr="009E0E37">
        <w:rPr>
          <w:szCs w:val="18"/>
        </w:rPr>
        <w:t xml:space="preserve">multiple layers </w:t>
      </w:r>
      <w:r w:rsidR="00DF6807">
        <w:rPr>
          <w:szCs w:val="18"/>
        </w:rPr>
        <w:t xml:space="preserve">(i.e., its </w:t>
      </w:r>
      <w:r w:rsidR="00DF6807" w:rsidRPr="00DF6807">
        <w:rPr>
          <w:i/>
          <w:szCs w:val="18"/>
        </w:rPr>
        <w:t>deep architecture</w:t>
      </w:r>
      <w:r w:rsidR="00DF6807">
        <w:rPr>
          <w:szCs w:val="18"/>
        </w:rPr>
        <w:t>) is the reason for</w:t>
      </w:r>
      <w:r w:rsidRPr="009E0E37">
        <w:rPr>
          <w:szCs w:val="18"/>
        </w:rPr>
        <w:t xml:space="preserve"> </w:t>
      </w:r>
      <w:r w:rsidR="00DF6807">
        <w:rPr>
          <w:szCs w:val="18"/>
        </w:rPr>
        <w:t xml:space="preserve">the </w:t>
      </w:r>
      <w:r w:rsidRPr="009E0E37">
        <w:rPr>
          <w:szCs w:val="18"/>
        </w:rPr>
        <w:t>strong model</w:t>
      </w:r>
      <w:r w:rsidR="00DF6807">
        <w:rPr>
          <w:szCs w:val="18"/>
        </w:rPr>
        <w:t>l</w:t>
      </w:r>
      <w:r w:rsidRPr="009E0E37">
        <w:rPr>
          <w:szCs w:val="18"/>
        </w:rPr>
        <w:t>ing ability</w:t>
      </w:r>
      <w:r w:rsidR="00DF6807" w:rsidRPr="00DF6807">
        <w:rPr>
          <w:szCs w:val="18"/>
        </w:rPr>
        <w:t xml:space="preserve"> </w:t>
      </w:r>
      <w:r w:rsidR="00DF6807">
        <w:rPr>
          <w:szCs w:val="18"/>
        </w:rPr>
        <w:t xml:space="preserve">of </w:t>
      </w:r>
      <w:r w:rsidR="00DF6807" w:rsidRPr="009E0E37">
        <w:rPr>
          <w:szCs w:val="18"/>
        </w:rPr>
        <w:t>CNN</w:t>
      </w:r>
      <w:r w:rsidR="00DF6807">
        <w:rPr>
          <w:szCs w:val="18"/>
        </w:rPr>
        <w:t>s</w:t>
      </w:r>
      <w:r w:rsidRPr="009E0E37">
        <w:rPr>
          <w:szCs w:val="18"/>
        </w:rPr>
        <w:t>. This property of CNN fits well with</w:t>
      </w:r>
      <w:r w:rsidR="00DF6807">
        <w:rPr>
          <w:szCs w:val="18"/>
        </w:rPr>
        <w:t xml:space="preserve"> the</w:t>
      </w:r>
      <w:r w:rsidRPr="009E0E37">
        <w:rPr>
          <w:szCs w:val="18"/>
        </w:rPr>
        <w:t xml:space="preserve"> </w:t>
      </w:r>
      <w:r w:rsidR="00DF6807" w:rsidRPr="009E0E37">
        <w:rPr>
          <w:szCs w:val="18"/>
        </w:rPr>
        <w:t xml:space="preserve">requirements </w:t>
      </w:r>
      <w:r w:rsidR="00DF6807">
        <w:rPr>
          <w:szCs w:val="18"/>
        </w:rPr>
        <w:t xml:space="preserve">for learning </w:t>
      </w:r>
      <w:r w:rsidRPr="009E0E37">
        <w:rPr>
          <w:szCs w:val="18"/>
        </w:rPr>
        <w:t>descriptor</w:t>
      </w:r>
      <w:r w:rsidR="00DF6807">
        <w:rPr>
          <w:szCs w:val="18"/>
        </w:rPr>
        <w:t>s</w:t>
      </w:r>
      <w:r w:rsidRPr="009E0E37">
        <w:rPr>
          <w:szCs w:val="18"/>
        </w:rPr>
        <w:t xml:space="preserve"> </w:t>
      </w:r>
      <w:r w:rsidR="00DF6807">
        <w:rPr>
          <w:szCs w:val="18"/>
        </w:rPr>
        <w:t xml:space="preserve">that are invariant </w:t>
      </w:r>
      <w:r w:rsidRPr="009E0E37">
        <w:rPr>
          <w:szCs w:val="18"/>
        </w:rPr>
        <w:t xml:space="preserve">against various </w:t>
      </w:r>
      <w:r w:rsidR="00DF6807">
        <w:rPr>
          <w:szCs w:val="18"/>
        </w:rPr>
        <w:t xml:space="preserve">types of </w:t>
      </w:r>
      <w:r w:rsidRPr="009E0E37">
        <w:rPr>
          <w:szCs w:val="18"/>
        </w:rPr>
        <w:t xml:space="preserve">transformations. </w:t>
      </w:r>
      <w:r w:rsidR="00DF6807">
        <w:rPr>
          <w:szCs w:val="18"/>
        </w:rPr>
        <w:t xml:space="preserve">Consequently, they have been </w:t>
      </w:r>
      <w:r w:rsidRPr="009E0E37">
        <w:rPr>
          <w:szCs w:val="18"/>
        </w:rPr>
        <w:t>used to train descriptor</w:t>
      </w:r>
      <w:r w:rsidR="00DF6807">
        <w:rPr>
          <w:szCs w:val="18"/>
        </w:rPr>
        <w:t>s</w:t>
      </w:r>
      <w:r w:rsidRPr="009E0E37">
        <w:rPr>
          <w:szCs w:val="18"/>
        </w:rPr>
        <w:t xml:space="preserve"> for </w:t>
      </w:r>
      <w:r w:rsidR="00FE4498">
        <w:rPr>
          <w:rFonts w:eastAsiaTheme="minorEastAsia" w:hint="eastAsia"/>
          <w:szCs w:val="18"/>
          <w:lang w:eastAsia="zh-CN"/>
        </w:rPr>
        <w:t xml:space="preserve">patch comparison. </w:t>
      </w:r>
    </w:p>
    <w:p w:rsidR="00BF3B5E" w:rsidRPr="009E0E37" w:rsidRDefault="00262607" w:rsidP="00BF3B5E">
      <w:pPr>
        <w:rPr>
          <w:szCs w:val="18"/>
        </w:rPr>
      </w:pPr>
      <w:r w:rsidRPr="00EC422F">
        <w:rPr>
          <w:rFonts w:hint="eastAsia"/>
          <w:szCs w:val="18"/>
        </w:rPr>
        <w:lastRenderedPageBreak/>
        <w:t xml:space="preserve">The first </w:t>
      </w:r>
      <w:r w:rsidR="00C953FE" w:rsidRPr="00EC422F">
        <w:rPr>
          <w:szCs w:val="18"/>
        </w:rPr>
        <w:t xml:space="preserve">patch comparison </w:t>
      </w:r>
      <w:r w:rsidRPr="00EC422F">
        <w:rPr>
          <w:rFonts w:hint="eastAsia"/>
          <w:szCs w:val="18"/>
        </w:rPr>
        <w:t xml:space="preserve">work </w:t>
      </w:r>
      <w:r w:rsidR="00C953FE" w:rsidRPr="00EC422F">
        <w:rPr>
          <w:szCs w:val="18"/>
        </w:rPr>
        <w:t>based on</w:t>
      </w:r>
      <w:r w:rsidRPr="00EC422F">
        <w:rPr>
          <w:rFonts w:hint="eastAsia"/>
          <w:szCs w:val="18"/>
        </w:rPr>
        <w:t xml:space="preserve"> </w:t>
      </w:r>
      <w:r w:rsidR="00E64A79" w:rsidRPr="00EC422F">
        <w:rPr>
          <w:szCs w:val="18"/>
        </w:rPr>
        <w:t xml:space="preserve">the </w:t>
      </w:r>
      <w:r w:rsidRPr="00EC422F">
        <w:rPr>
          <w:rFonts w:hint="eastAsia"/>
          <w:szCs w:val="18"/>
        </w:rPr>
        <w:t xml:space="preserve">Siamese CNN is </w:t>
      </w:r>
      <w:r w:rsidR="00C953FE" w:rsidRPr="00EC422F">
        <w:rPr>
          <w:szCs w:val="18"/>
        </w:rPr>
        <w:t>present in (</w:t>
      </w:r>
      <w:proofErr w:type="spellStart"/>
      <w:r w:rsidR="00C953FE" w:rsidRPr="00EC422F">
        <w:rPr>
          <w:szCs w:val="18"/>
        </w:rPr>
        <w:t>Jahrer</w:t>
      </w:r>
      <w:proofErr w:type="spellEnd"/>
      <w:r w:rsidR="00C953FE" w:rsidRPr="00EC422F">
        <w:rPr>
          <w:szCs w:val="18"/>
        </w:rPr>
        <w:t xml:space="preserve"> et al., 2008)</w:t>
      </w:r>
      <w:r w:rsidR="00E64A79" w:rsidRPr="00EC422F">
        <w:rPr>
          <w:szCs w:val="18"/>
        </w:rPr>
        <w:t xml:space="preserve">. </w:t>
      </w:r>
      <w:proofErr w:type="spellStart"/>
      <w:r w:rsidR="00E935CF" w:rsidRPr="00EC422F">
        <w:rPr>
          <w:szCs w:val="18"/>
        </w:rPr>
        <w:t>Jahrer</w:t>
      </w:r>
      <w:proofErr w:type="spellEnd"/>
      <w:r w:rsidR="00E935CF" w:rsidRPr="00EC422F">
        <w:rPr>
          <w:szCs w:val="18"/>
        </w:rPr>
        <w:t xml:space="preserve"> et al used the Siamese CNN to</w:t>
      </w:r>
      <w:r w:rsidR="00EC422F" w:rsidRPr="00EC422F">
        <w:rPr>
          <w:szCs w:val="18"/>
        </w:rPr>
        <w:t xml:space="preserve"> train the descriptor and</w:t>
      </w:r>
      <w:r w:rsidR="00E935CF" w:rsidRPr="00EC422F">
        <w:rPr>
          <w:szCs w:val="18"/>
        </w:rPr>
        <w:t xml:space="preserve"> </w:t>
      </w:r>
      <w:r w:rsidR="00EC422F" w:rsidRPr="00EC422F">
        <w:rPr>
          <w:szCs w:val="18"/>
        </w:rPr>
        <w:t>compare the patches, but the training data is generated from image warps and dependent on input images, which makes this method less practical while it always needs a prior simulation and training before image matching</w:t>
      </w:r>
      <w:r w:rsidR="00E935CF" w:rsidRPr="00EC422F">
        <w:rPr>
          <w:szCs w:val="18"/>
        </w:rPr>
        <w:t>.</w:t>
      </w:r>
      <w:r w:rsidR="00EC422F">
        <w:rPr>
          <w:szCs w:val="18"/>
        </w:rPr>
        <w:t xml:space="preserve"> In </w:t>
      </w:r>
      <w:r w:rsidR="00EC422F" w:rsidRPr="00EC422F">
        <w:rPr>
          <w:szCs w:val="18"/>
        </w:rPr>
        <w:t>(</w:t>
      </w:r>
      <w:proofErr w:type="spellStart"/>
      <w:r w:rsidR="00EC422F" w:rsidRPr="00EC422F">
        <w:rPr>
          <w:szCs w:val="18"/>
        </w:rPr>
        <w:t>Osendorfer</w:t>
      </w:r>
      <w:proofErr w:type="spellEnd"/>
      <w:r w:rsidR="00EC422F">
        <w:rPr>
          <w:szCs w:val="18"/>
        </w:rPr>
        <w:t xml:space="preserve"> et al., 2013</w:t>
      </w:r>
      <w:r w:rsidR="00EC422F" w:rsidRPr="00EC422F">
        <w:rPr>
          <w:szCs w:val="18"/>
        </w:rPr>
        <w:t>)</w:t>
      </w:r>
      <w:r w:rsidR="00DC64FE">
        <w:rPr>
          <w:szCs w:val="18"/>
        </w:rPr>
        <w:t>,</w:t>
      </w:r>
      <w:r w:rsidR="00EC422F">
        <w:rPr>
          <w:szCs w:val="18"/>
        </w:rPr>
        <w:t xml:space="preserve"> </w:t>
      </w:r>
      <w:r w:rsidR="00DC64FE">
        <w:rPr>
          <w:szCs w:val="18"/>
        </w:rPr>
        <w:t>a Siamese CNN is used to train descriptor and they focus on the comparison of four different types of loss functions. More recently, this Siamese architecture are used to train patch descriptor to cope with</w:t>
      </w:r>
      <w:r w:rsidR="00EC422F" w:rsidRPr="009E0E37">
        <w:rPr>
          <w:szCs w:val="18"/>
        </w:rPr>
        <w:t xml:space="preserve"> </w:t>
      </w:r>
      <w:r w:rsidR="00BF3B5E" w:rsidRPr="009E0E37">
        <w:rPr>
          <w:szCs w:val="18"/>
        </w:rPr>
        <w:t xml:space="preserve">dynamic lighting </w:t>
      </w:r>
      <w:commentRangeStart w:id="62"/>
      <w:r w:rsidR="00BF3B5E" w:rsidRPr="009E0E37">
        <w:rPr>
          <w:szCs w:val="18"/>
        </w:rPr>
        <w:t>conditions</w:t>
      </w:r>
      <w:r w:rsidR="00DF6807">
        <w:rPr>
          <w:szCs w:val="18"/>
        </w:rPr>
        <w:t xml:space="preserve"> </w:t>
      </w:r>
      <w:r w:rsidR="00BF3B5E" w:rsidRPr="009E0E37">
        <w:rPr>
          <w:szCs w:val="18"/>
        </w:rPr>
        <w:t>(Carlevaris-Bianco and Eustice, 2014)</w:t>
      </w:r>
      <w:r w:rsidR="00DF6807">
        <w:rPr>
          <w:szCs w:val="18"/>
        </w:rPr>
        <w:t xml:space="preserve"> and</w:t>
      </w:r>
      <w:r w:rsidR="00BF3B5E" w:rsidRPr="009E0E37">
        <w:rPr>
          <w:szCs w:val="18"/>
        </w:rPr>
        <w:t xml:space="preserve"> ground-to-aerial viewpoint change</w:t>
      </w:r>
      <w:ins w:id="63" w:author="Rottensteiner" w:date="2015-11-25T16:32:00Z">
        <w:r w:rsidR="002F6453">
          <w:rPr>
            <w:szCs w:val="18"/>
          </w:rPr>
          <w:t xml:space="preserve"> </w:t>
        </w:r>
      </w:ins>
      <w:bookmarkStart w:id="64" w:name="OLE_LINK26"/>
      <w:bookmarkStart w:id="65" w:name="OLE_LINK27"/>
      <w:r w:rsidR="00BF3B5E" w:rsidRPr="009E0E37">
        <w:rPr>
          <w:szCs w:val="18"/>
        </w:rPr>
        <w:t>(Lin et al., 2015</w:t>
      </w:r>
      <w:commentRangeEnd w:id="62"/>
      <w:r w:rsidR="00DF6807">
        <w:rPr>
          <w:rStyle w:val="CommentReference"/>
        </w:rPr>
        <w:commentReference w:id="62"/>
      </w:r>
      <w:r w:rsidR="00BF3B5E" w:rsidRPr="009E0E37">
        <w:rPr>
          <w:szCs w:val="18"/>
        </w:rPr>
        <w:t>).</w:t>
      </w:r>
      <w:bookmarkEnd w:id="64"/>
      <w:bookmarkEnd w:id="65"/>
      <w:ins w:id="66" w:author="chen" w:date="2015-11-26T16:37:00Z">
        <w:r w:rsidR="00DC64FE">
          <w:rPr>
            <w:szCs w:val="18"/>
          </w:rPr>
          <w:t xml:space="preserve">In </w:t>
        </w:r>
        <w:r w:rsidR="00DC64FE" w:rsidRPr="009E0E37">
          <w:rPr>
            <w:szCs w:val="18"/>
          </w:rPr>
          <w:t xml:space="preserve">Carlevaris-Bianco and </w:t>
        </w:r>
        <w:proofErr w:type="spellStart"/>
        <w:r w:rsidR="00DC64FE" w:rsidRPr="009E0E37">
          <w:rPr>
            <w:szCs w:val="18"/>
          </w:rPr>
          <w:t>Eustice</w:t>
        </w:r>
        <w:r w:rsidR="00EC51CD">
          <w:rPr>
            <w:szCs w:val="18"/>
          </w:rPr>
          <w:t>'s</w:t>
        </w:r>
        <w:proofErr w:type="spellEnd"/>
        <w:r w:rsidR="00EC51CD">
          <w:rPr>
            <w:szCs w:val="18"/>
          </w:rPr>
          <w:t xml:space="preserve"> work, patches</w:t>
        </w:r>
      </w:ins>
      <w:ins w:id="67" w:author="chen" w:date="2015-11-26T16:39:00Z">
        <w:r w:rsidR="00EC51CD">
          <w:rPr>
            <w:szCs w:val="18"/>
          </w:rPr>
          <w:t xml:space="preserve"> </w:t>
        </w:r>
      </w:ins>
      <w:ins w:id="68" w:author="chen" w:date="2015-11-26T16:37:00Z">
        <w:r w:rsidR="00DC64FE">
          <w:rPr>
            <w:szCs w:val="18"/>
          </w:rPr>
          <w:t>take</w:t>
        </w:r>
      </w:ins>
      <w:ins w:id="69" w:author="chen" w:date="2015-11-26T16:39:00Z">
        <w:r w:rsidR="00EC51CD">
          <w:rPr>
            <w:szCs w:val="18"/>
          </w:rPr>
          <w:t>n</w:t>
        </w:r>
      </w:ins>
      <w:ins w:id="70" w:author="chen" w:date="2015-11-26T16:37:00Z">
        <w:r w:rsidR="00DC64FE">
          <w:rPr>
            <w:szCs w:val="18"/>
          </w:rPr>
          <w:t xml:space="preserve"> </w:t>
        </w:r>
      </w:ins>
      <w:ins w:id="71" w:author="chen" w:date="2015-11-26T16:39:00Z">
        <w:r w:rsidR="00EC51CD">
          <w:rPr>
            <w:szCs w:val="18"/>
          </w:rPr>
          <w:t>from</w:t>
        </w:r>
      </w:ins>
      <w:ins w:id="72" w:author="chen" w:date="2015-11-26T16:37:00Z">
        <w:r w:rsidR="00DC64FE">
          <w:rPr>
            <w:szCs w:val="18"/>
          </w:rPr>
          <w:t xml:space="preserve"> severe illumination change are </w:t>
        </w:r>
      </w:ins>
      <w:ins w:id="73" w:author="chen" w:date="2015-11-26T16:38:00Z">
        <w:r w:rsidR="00DC64FE">
          <w:rPr>
            <w:szCs w:val="18"/>
          </w:rPr>
          <w:t xml:space="preserve">fed into a Siamese CNN and </w:t>
        </w:r>
        <w:r w:rsidR="00EC51CD">
          <w:rPr>
            <w:szCs w:val="18"/>
          </w:rPr>
          <w:t xml:space="preserve">they </w:t>
        </w:r>
      </w:ins>
      <w:ins w:id="74" w:author="chen" w:date="2015-11-26T16:39:00Z">
        <w:r w:rsidR="00EC51CD">
          <w:rPr>
            <w:szCs w:val="18"/>
          </w:rPr>
          <w:t>achieve illumination invariance</w:t>
        </w:r>
      </w:ins>
      <w:ins w:id="75" w:author="chen" w:date="2015-11-26T16:40:00Z">
        <w:r w:rsidR="00EC51CD">
          <w:rPr>
            <w:szCs w:val="18"/>
          </w:rPr>
          <w:t xml:space="preserve"> that exceeds any hand-crafted descriptors. I</w:t>
        </w:r>
      </w:ins>
      <w:ins w:id="76" w:author="chen" w:date="2015-11-26T16:41:00Z">
        <w:r w:rsidR="00EC51CD">
          <w:rPr>
            <w:szCs w:val="18"/>
          </w:rPr>
          <w:t>n</w:t>
        </w:r>
      </w:ins>
      <w:ins w:id="77" w:author="chen" w:date="2015-11-26T16:38:00Z">
        <w:r w:rsidR="00EC51CD">
          <w:rPr>
            <w:szCs w:val="18"/>
          </w:rPr>
          <w:t xml:space="preserve"> </w:t>
        </w:r>
      </w:ins>
      <w:ins w:id="78" w:author="chen" w:date="2015-11-26T16:41:00Z">
        <w:r w:rsidR="00EC51CD" w:rsidRPr="009E0E37">
          <w:rPr>
            <w:szCs w:val="18"/>
          </w:rPr>
          <w:t>(Lin et al., 2015</w:t>
        </w:r>
        <w:r w:rsidR="00EC51CD">
          <w:rPr>
            <w:rStyle w:val="CommentReference"/>
          </w:rPr>
          <w:commentReference w:id="79"/>
        </w:r>
        <w:r w:rsidR="00EC51CD" w:rsidRPr="009E0E37">
          <w:rPr>
            <w:szCs w:val="18"/>
          </w:rPr>
          <w:t>)</w:t>
        </w:r>
        <w:r w:rsidR="00EC51CD">
          <w:rPr>
            <w:szCs w:val="18"/>
          </w:rPr>
          <w:t>, images containing same scene (most</w:t>
        </w:r>
      </w:ins>
      <w:ins w:id="80" w:author="chen" w:date="2015-11-26T16:42:00Z">
        <w:r w:rsidR="00EC51CD">
          <w:rPr>
            <w:szCs w:val="18"/>
          </w:rPr>
          <w:t>ly</w:t>
        </w:r>
      </w:ins>
      <w:ins w:id="81" w:author="chen" w:date="2015-11-26T16:41:00Z">
        <w:r w:rsidR="00EC51CD">
          <w:rPr>
            <w:szCs w:val="18"/>
          </w:rPr>
          <w:t xml:space="preserve"> </w:t>
        </w:r>
        <w:proofErr w:type="spellStart"/>
        <w:r w:rsidR="00EC51CD">
          <w:rPr>
            <w:szCs w:val="18"/>
          </w:rPr>
          <w:t>streetview</w:t>
        </w:r>
        <w:proofErr w:type="spellEnd"/>
        <w:r w:rsidR="00EC51CD">
          <w:rPr>
            <w:szCs w:val="18"/>
          </w:rPr>
          <w:t xml:space="preserve">) </w:t>
        </w:r>
      </w:ins>
      <w:ins w:id="82" w:author="chen" w:date="2015-11-26T16:42:00Z">
        <w:r w:rsidR="00EC51CD">
          <w:rPr>
            <w:szCs w:val="18"/>
          </w:rPr>
          <w:t xml:space="preserve">taken from aerial and terrestrial view are fed into a Siamese CNN network and </w:t>
        </w:r>
      </w:ins>
      <w:ins w:id="83" w:author="chen" w:date="2015-11-26T16:44:00Z">
        <w:r w:rsidR="00EC51CD">
          <w:rPr>
            <w:szCs w:val="18"/>
          </w:rPr>
          <w:t xml:space="preserve">a similarity function is therefore trained via this architecture. By that </w:t>
        </w:r>
      </w:ins>
      <w:ins w:id="84" w:author="chen" w:date="2015-11-26T16:46:00Z">
        <w:r w:rsidR="00EC51CD">
          <w:rPr>
            <w:szCs w:val="18"/>
          </w:rPr>
          <w:t xml:space="preserve">way they </w:t>
        </w:r>
      </w:ins>
      <w:ins w:id="85" w:author="chen" w:date="2015-11-26T16:44:00Z">
        <w:r w:rsidR="00EC51CD">
          <w:rPr>
            <w:szCs w:val="18"/>
          </w:rPr>
          <w:t xml:space="preserve"> </w:t>
        </w:r>
      </w:ins>
      <w:ins w:id="86" w:author="chen" w:date="2015-11-26T16:46:00Z">
        <w:r w:rsidR="00EC51CD">
          <w:rPr>
            <w:szCs w:val="18"/>
          </w:rPr>
          <w:t>achieved</w:t>
        </w:r>
      </w:ins>
      <w:ins w:id="87" w:author="chen" w:date="2015-11-26T19:08:00Z">
        <w:r w:rsidR="00710352">
          <w:rPr>
            <w:szCs w:val="18"/>
          </w:rPr>
          <w:t xml:space="preserve"> a performance improvement in</w:t>
        </w:r>
      </w:ins>
      <w:ins w:id="88" w:author="chen" w:date="2015-11-26T16:44:00Z">
        <w:r w:rsidR="00EC51CD">
          <w:rPr>
            <w:szCs w:val="18"/>
          </w:rPr>
          <w:t xml:space="preserve"> ground-to-aerial </w:t>
        </w:r>
      </w:ins>
      <w:proofErr w:type="spellStart"/>
      <w:ins w:id="89" w:author="chen" w:date="2015-11-26T16:46:00Z">
        <w:r w:rsidR="00EC51CD">
          <w:rPr>
            <w:szCs w:val="18"/>
          </w:rPr>
          <w:t>geolocalization</w:t>
        </w:r>
      </w:ins>
      <w:proofErr w:type="spellEnd"/>
      <w:ins w:id="90" w:author="chen" w:date="2015-11-26T16:44:00Z">
        <w:r w:rsidR="00EC51CD">
          <w:rPr>
            <w:szCs w:val="18"/>
          </w:rPr>
          <w:t>.</w:t>
        </w:r>
      </w:ins>
      <w:ins w:id="91" w:author="chen" w:date="2015-11-26T16:42:00Z">
        <w:r w:rsidR="00EC51CD">
          <w:rPr>
            <w:szCs w:val="18"/>
          </w:rPr>
          <w:t xml:space="preserve"> </w:t>
        </w:r>
      </w:ins>
    </w:p>
    <w:p w:rsidR="00BF3B5E" w:rsidRPr="009E0E37" w:rsidRDefault="00BF3B5E" w:rsidP="00BF3B5E">
      <w:pPr>
        <w:rPr>
          <w:szCs w:val="18"/>
        </w:rPr>
      </w:pPr>
    </w:p>
    <w:p w:rsidR="0089529C" w:rsidRPr="009E0E37" w:rsidRDefault="00BF3B5E" w:rsidP="00BF3B5E">
      <w:pPr>
        <w:pStyle w:val="Abstracttext"/>
        <w:rPr>
          <w:lang w:val="en-GB"/>
        </w:rPr>
      </w:pPr>
      <w:r w:rsidRPr="009E0E37">
        <w:rPr>
          <w:lang w:val="en-GB"/>
        </w:rPr>
        <w:t>Our work is closely linked to the work in (</w:t>
      </w:r>
      <w:r w:rsidR="004D4B7F">
        <w:rPr>
          <w:lang w:val="en-GB"/>
        </w:rPr>
        <w:t xml:space="preserve">Han et al., 2015; </w:t>
      </w:r>
      <w:commentRangeStart w:id="92"/>
      <w:proofErr w:type="spellStart"/>
      <w:r w:rsidRPr="009E0E37">
        <w:rPr>
          <w:lang w:val="en-GB"/>
        </w:rPr>
        <w:t>Zagoruyko</w:t>
      </w:r>
      <w:proofErr w:type="spellEnd"/>
      <w:r w:rsidRPr="009E0E37">
        <w:rPr>
          <w:lang w:val="en-GB"/>
        </w:rPr>
        <w:t xml:space="preserve"> and </w:t>
      </w:r>
      <w:proofErr w:type="spellStart"/>
      <w:r w:rsidRPr="009E0E37">
        <w:rPr>
          <w:lang w:val="en-GB"/>
        </w:rPr>
        <w:t>Komodakis</w:t>
      </w:r>
      <w:proofErr w:type="spellEnd"/>
      <w:r w:rsidRPr="009E0E37">
        <w:rPr>
          <w:lang w:val="en-GB"/>
        </w:rPr>
        <w:t>, 2015</w:t>
      </w:r>
      <w:commentRangeEnd w:id="92"/>
      <w:r w:rsidR="00DF6807">
        <w:rPr>
          <w:rStyle w:val="CommentReference"/>
          <w:lang w:val="en-GB"/>
        </w:rPr>
        <w:commentReference w:id="92"/>
      </w:r>
      <w:r w:rsidR="00C84B31">
        <w:rPr>
          <w:lang w:val="en-GB"/>
        </w:rPr>
        <w:t xml:space="preserve">; </w:t>
      </w:r>
      <w:bookmarkStart w:id="93" w:name="OLE_LINK28"/>
      <w:bookmarkStart w:id="94" w:name="OLE_LINK29"/>
      <w:proofErr w:type="spellStart"/>
      <w:r w:rsidR="00C84B31">
        <w:rPr>
          <w:lang w:val="en-US" w:eastAsia="zh-CN"/>
        </w:rPr>
        <w:t>Zbontar</w:t>
      </w:r>
      <w:proofErr w:type="spellEnd"/>
      <w:r w:rsidR="00C84B31">
        <w:rPr>
          <w:lang w:val="en-US" w:eastAsia="zh-CN"/>
        </w:rPr>
        <w:t xml:space="preserve"> and </w:t>
      </w:r>
      <w:proofErr w:type="spellStart"/>
      <w:r w:rsidR="00C84B31">
        <w:rPr>
          <w:lang w:val="en-US" w:eastAsia="zh-CN"/>
        </w:rPr>
        <w:t>Lecun</w:t>
      </w:r>
      <w:proofErr w:type="spellEnd"/>
      <w:r w:rsidR="00C84B31">
        <w:rPr>
          <w:lang w:val="en-US" w:eastAsia="zh-CN"/>
        </w:rPr>
        <w:t>, 2015</w:t>
      </w:r>
      <w:bookmarkEnd w:id="93"/>
      <w:bookmarkEnd w:id="94"/>
      <w:r w:rsidRPr="009E0E37">
        <w:rPr>
          <w:lang w:val="en-GB"/>
        </w:rPr>
        <w:t xml:space="preserve">). </w:t>
      </w:r>
      <w:ins w:id="95" w:author="chen" w:date="2015-11-26T21:43:00Z">
        <w:r w:rsidR="00F8789E">
          <w:rPr>
            <w:lang w:val="en-GB"/>
          </w:rPr>
          <w:t xml:space="preserve">In </w:t>
        </w:r>
        <w:r w:rsidR="00F8789E" w:rsidRPr="009E0E37">
          <w:rPr>
            <w:lang w:val="en-GB"/>
          </w:rPr>
          <w:t>(</w:t>
        </w:r>
        <w:r w:rsidR="00F8789E">
          <w:rPr>
            <w:lang w:val="en-GB"/>
          </w:rPr>
          <w:t xml:space="preserve">Han et al., 2015; </w:t>
        </w:r>
        <w:commentRangeStart w:id="96"/>
        <w:proofErr w:type="spellStart"/>
        <w:r w:rsidR="00F8789E" w:rsidRPr="009E0E37">
          <w:rPr>
            <w:lang w:val="en-GB"/>
          </w:rPr>
          <w:t>Zagoruyko</w:t>
        </w:r>
        <w:proofErr w:type="spellEnd"/>
        <w:r w:rsidR="00F8789E" w:rsidRPr="009E0E37">
          <w:rPr>
            <w:lang w:val="en-GB"/>
          </w:rPr>
          <w:t xml:space="preserve"> and </w:t>
        </w:r>
        <w:proofErr w:type="spellStart"/>
        <w:r w:rsidR="00F8789E" w:rsidRPr="009E0E37">
          <w:rPr>
            <w:lang w:val="en-GB"/>
          </w:rPr>
          <w:t>Komodakis</w:t>
        </w:r>
        <w:proofErr w:type="spellEnd"/>
        <w:r w:rsidR="00F8789E" w:rsidRPr="009E0E37">
          <w:rPr>
            <w:lang w:val="en-GB"/>
          </w:rPr>
          <w:t>, 2015</w:t>
        </w:r>
        <w:commentRangeEnd w:id="96"/>
        <w:r w:rsidR="00F8789E">
          <w:rPr>
            <w:rStyle w:val="CommentReference"/>
            <w:lang w:val="en-GB"/>
          </w:rPr>
          <w:commentReference w:id="96"/>
        </w:r>
        <w:r w:rsidR="00F8789E">
          <w:rPr>
            <w:lang w:val="en-GB"/>
          </w:rPr>
          <w:t>, t</w:t>
        </w:r>
        <w:r w:rsidR="00F8789E" w:rsidRPr="009E0E37">
          <w:rPr>
            <w:lang w:val="en-GB"/>
          </w:rPr>
          <w:t>hey</w:t>
        </w:r>
        <w:r w:rsidR="00F8789E">
          <w:rPr>
            <w:lang w:val="en-GB"/>
          </w:rPr>
          <w:t xml:space="preserve"> </w:t>
        </w:r>
      </w:ins>
      <w:r w:rsidR="00DF6807">
        <w:rPr>
          <w:lang w:val="en-GB"/>
        </w:rPr>
        <w:t>did not only</w:t>
      </w:r>
      <w:r w:rsidRPr="009E0E37">
        <w:rPr>
          <w:lang w:val="en-GB"/>
        </w:rPr>
        <w:t xml:space="preserve"> train </w:t>
      </w:r>
      <w:r w:rsidR="00DF6807">
        <w:rPr>
          <w:lang w:val="en-GB"/>
        </w:rPr>
        <w:t xml:space="preserve">the </w:t>
      </w:r>
      <w:r w:rsidRPr="009E0E37">
        <w:rPr>
          <w:lang w:val="en-GB"/>
        </w:rPr>
        <w:t>descriptor</w:t>
      </w:r>
      <w:r w:rsidR="00DF6807">
        <w:rPr>
          <w:lang w:val="en-GB"/>
        </w:rPr>
        <w:t>,</w:t>
      </w:r>
      <w:r w:rsidRPr="009E0E37">
        <w:rPr>
          <w:lang w:val="en-GB"/>
        </w:rPr>
        <w:t xml:space="preserve"> but also the matching function, which is </w:t>
      </w:r>
      <w:r w:rsidR="00DF6807">
        <w:rPr>
          <w:lang w:val="en-GB"/>
        </w:rPr>
        <w:t xml:space="preserve">called the </w:t>
      </w:r>
      <w:r w:rsidRPr="00DF6807">
        <w:rPr>
          <w:i/>
          <w:lang w:val="en-GB"/>
        </w:rPr>
        <w:t>decision layer</w:t>
      </w:r>
      <w:r w:rsidRPr="009E0E37">
        <w:rPr>
          <w:lang w:val="en-GB"/>
        </w:rPr>
        <w:t xml:space="preserve"> </w:t>
      </w:r>
      <w:ins w:id="97" w:author="chen" w:date="2015-11-26T21:45:00Z">
        <w:r w:rsidR="00F8789E">
          <w:rPr>
            <w:lang w:val="en-GB"/>
          </w:rPr>
          <w:t>(</w:t>
        </w:r>
        <w:commentRangeStart w:id="98"/>
        <w:proofErr w:type="spellStart"/>
        <w:r w:rsidR="00F8789E" w:rsidRPr="009E0E37">
          <w:rPr>
            <w:lang w:val="en-GB"/>
          </w:rPr>
          <w:t>Zagoruyko</w:t>
        </w:r>
        <w:proofErr w:type="spellEnd"/>
        <w:r w:rsidR="00F8789E" w:rsidRPr="009E0E37">
          <w:rPr>
            <w:lang w:val="en-GB"/>
          </w:rPr>
          <w:t xml:space="preserve"> and </w:t>
        </w:r>
        <w:proofErr w:type="spellStart"/>
        <w:r w:rsidR="00F8789E" w:rsidRPr="009E0E37">
          <w:rPr>
            <w:lang w:val="en-GB"/>
          </w:rPr>
          <w:t>Komodakis</w:t>
        </w:r>
        <w:proofErr w:type="spellEnd"/>
        <w:r w:rsidR="00F8789E" w:rsidRPr="009E0E37">
          <w:rPr>
            <w:lang w:val="en-GB"/>
          </w:rPr>
          <w:t>, 2015</w:t>
        </w:r>
        <w:commentRangeEnd w:id="98"/>
        <w:r w:rsidR="00F8789E">
          <w:rPr>
            <w:rStyle w:val="CommentReference"/>
            <w:lang w:val="en-GB"/>
          </w:rPr>
          <w:commentReference w:id="98"/>
        </w:r>
        <w:r w:rsidR="00F8789E">
          <w:rPr>
            <w:lang w:val="en-GB"/>
          </w:rPr>
          <w:t xml:space="preserve">) </w:t>
        </w:r>
      </w:ins>
      <w:ins w:id="99" w:author="chen" w:date="2015-11-26T21:44:00Z">
        <w:r w:rsidR="00F8789E">
          <w:rPr>
            <w:lang w:val="en-GB"/>
          </w:rPr>
          <w:t xml:space="preserve">and metric network </w:t>
        </w:r>
        <w:r w:rsidR="00F8789E" w:rsidRPr="009E0E37">
          <w:rPr>
            <w:lang w:val="en-GB"/>
          </w:rPr>
          <w:t>(</w:t>
        </w:r>
        <w:r w:rsidR="00F8789E">
          <w:rPr>
            <w:lang w:val="en-GB"/>
          </w:rPr>
          <w:t>Han et al., 2015</w:t>
        </w:r>
      </w:ins>
      <w:ins w:id="100" w:author="chen" w:date="2015-11-26T21:45:00Z">
        <w:r w:rsidR="00F8789E">
          <w:rPr>
            <w:lang w:val="en-GB"/>
          </w:rPr>
          <w:t xml:space="preserve">) </w:t>
        </w:r>
      </w:ins>
      <w:r w:rsidRPr="009E0E37">
        <w:rPr>
          <w:lang w:val="en-GB"/>
        </w:rPr>
        <w:t xml:space="preserve">in their work, </w:t>
      </w:r>
      <w:r w:rsidR="00DF6807">
        <w:rPr>
          <w:lang w:val="en-GB"/>
        </w:rPr>
        <w:t>which</w:t>
      </w:r>
      <w:r w:rsidR="00DF6807" w:rsidRPr="009E0E37">
        <w:rPr>
          <w:lang w:val="en-GB"/>
        </w:rPr>
        <w:t xml:space="preserve"> </w:t>
      </w:r>
      <w:r w:rsidRPr="009E0E37">
        <w:rPr>
          <w:lang w:val="en-GB"/>
        </w:rPr>
        <w:t xml:space="preserve">makes their model more complicated than </w:t>
      </w:r>
      <w:r w:rsidR="00DF6807">
        <w:rPr>
          <w:lang w:val="en-GB"/>
        </w:rPr>
        <w:t>ours</w:t>
      </w:r>
      <w:r w:rsidRPr="009E0E37">
        <w:rPr>
          <w:lang w:val="en-GB"/>
        </w:rPr>
        <w:t xml:space="preserve">. </w:t>
      </w:r>
      <w:commentRangeStart w:id="101"/>
      <w:r w:rsidR="00DF6807">
        <w:rPr>
          <w:lang w:val="en-GB"/>
        </w:rPr>
        <w:t xml:space="preserve">As </w:t>
      </w:r>
      <w:r w:rsidRPr="009E0E37">
        <w:rPr>
          <w:lang w:val="en-GB"/>
        </w:rPr>
        <w:t xml:space="preserve">we focus on feature based image matching, we do not train matching function for each pair of patches. </w:t>
      </w:r>
      <w:commentRangeEnd w:id="101"/>
      <w:r w:rsidR="00DF6807">
        <w:rPr>
          <w:rStyle w:val="CommentReference"/>
          <w:lang w:val="en-GB"/>
        </w:rPr>
        <w:commentReference w:id="101"/>
      </w:r>
      <w:ins w:id="102" w:author="chen" w:date="2015-11-26T21:46:00Z">
        <w:r w:rsidR="00F8789E">
          <w:rPr>
            <w:lang w:val="en-GB"/>
          </w:rPr>
          <w:t>In (</w:t>
        </w:r>
        <w:proofErr w:type="spellStart"/>
        <w:r w:rsidR="00F8789E">
          <w:rPr>
            <w:lang w:val="en-US" w:eastAsia="zh-CN"/>
          </w:rPr>
          <w:t>Zbontar</w:t>
        </w:r>
        <w:proofErr w:type="spellEnd"/>
        <w:r w:rsidR="00F8789E">
          <w:rPr>
            <w:lang w:val="en-US" w:eastAsia="zh-CN"/>
          </w:rPr>
          <w:t xml:space="preserve"> and </w:t>
        </w:r>
        <w:proofErr w:type="spellStart"/>
        <w:r w:rsidR="00F8789E">
          <w:rPr>
            <w:lang w:val="en-US" w:eastAsia="zh-CN"/>
          </w:rPr>
          <w:t>Lecun</w:t>
        </w:r>
        <w:proofErr w:type="spellEnd"/>
        <w:r w:rsidR="00F8789E">
          <w:rPr>
            <w:lang w:val="en-US" w:eastAsia="zh-CN"/>
          </w:rPr>
          <w:t>, 2015</w:t>
        </w:r>
        <w:r w:rsidR="00F8789E">
          <w:rPr>
            <w:lang w:val="en-GB"/>
          </w:rPr>
          <w:t xml:space="preserve">) they also calculate a </w:t>
        </w:r>
      </w:ins>
      <w:ins w:id="103" w:author="chen" w:date="2015-11-26T21:50:00Z">
        <w:r w:rsidR="00F8789E">
          <w:rPr>
            <w:lang w:val="en-GB"/>
          </w:rPr>
          <w:t>four</w:t>
        </w:r>
      </w:ins>
      <w:ins w:id="104" w:author="chen" w:date="2015-11-26T21:46:00Z">
        <w:r w:rsidR="00F8789E">
          <w:rPr>
            <w:lang w:val="en-GB"/>
          </w:rPr>
          <w:t xml:space="preserve"> </w:t>
        </w:r>
      </w:ins>
      <w:ins w:id="105" w:author="chen" w:date="2015-11-26T21:47:00Z">
        <w:r w:rsidR="00F8789E">
          <w:rPr>
            <w:lang w:val="en-GB"/>
          </w:rPr>
          <w:t xml:space="preserve">extra </w:t>
        </w:r>
      </w:ins>
      <w:ins w:id="106" w:author="chen" w:date="2015-11-26T21:46:00Z">
        <w:r w:rsidR="00F8789E">
          <w:rPr>
            <w:lang w:val="en-GB"/>
          </w:rPr>
          <w:t>layer</w:t>
        </w:r>
      </w:ins>
      <w:ins w:id="107" w:author="chen" w:date="2015-11-26T21:47:00Z">
        <w:r w:rsidR="00F8789E">
          <w:rPr>
            <w:lang w:val="en-GB"/>
          </w:rPr>
          <w:t>s of metric</w:t>
        </w:r>
      </w:ins>
      <w:ins w:id="108" w:author="chen" w:date="2015-11-26T21:50:00Z">
        <w:r w:rsidR="00F8789E">
          <w:rPr>
            <w:lang w:val="en-GB"/>
          </w:rPr>
          <w:t xml:space="preserve"> network</w:t>
        </w:r>
      </w:ins>
      <w:ins w:id="109" w:author="chen" w:date="2015-11-26T21:47:00Z">
        <w:r w:rsidR="00F8789E">
          <w:rPr>
            <w:lang w:val="en-GB"/>
          </w:rPr>
          <w:t xml:space="preserve"> but apply </w:t>
        </w:r>
      </w:ins>
      <w:ins w:id="110" w:author="chen" w:date="2015-11-26T21:50:00Z">
        <w:r w:rsidR="00F8789E">
          <w:rPr>
            <w:lang w:val="en-GB"/>
          </w:rPr>
          <w:t>them</w:t>
        </w:r>
      </w:ins>
      <w:ins w:id="111" w:author="chen" w:date="2015-11-26T21:47:00Z">
        <w:r w:rsidR="00F8789E">
          <w:rPr>
            <w:lang w:val="en-GB"/>
          </w:rPr>
          <w:t xml:space="preserve"> in wide baseline stereo matching and achieve currently the best result on KITTI benchmark.</w:t>
        </w:r>
      </w:ins>
      <w:ins w:id="112" w:author="chen" w:date="2015-11-26T21:46:00Z">
        <w:r w:rsidR="00F8789E">
          <w:rPr>
            <w:lang w:val="en-GB"/>
          </w:rPr>
          <w:t xml:space="preserve"> </w:t>
        </w:r>
      </w:ins>
      <w:ins w:id="113" w:author="chen" w:date="2015-11-26T21:48:00Z">
        <w:r w:rsidR="00F8789E">
          <w:rPr>
            <w:lang w:val="en-GB"/>
          </w:rPr>
          <w:t xml:space="preserve">In contrast to these works, we </w:t>
        </w:r>
      </w:ins>
      <w:ins w:id="114" w:author="chen" w:date="2015-11-26T21:49:00Z">
        <w:r w:rsidR="00F8789E">
          <w:rPr>
            <w:lang w:val="en-GB"/>
          </w:rPr>
          <w:t>only train descriptor without metric function for 2 patches.</w:t>
        </w:r>
      </w:ins>
      <w:ins w:id="115" w:author="chen" w:date="2015-11-26T21:45:00Z">
        <w:r w:rsidR="00F8789E">
          <w:rPr>
            <w:lang w:val="en-GB"/>
          </w:rPr>
          <w:t xml:space="preserve"> </w:t>
        </w:r>
      </w:ins>
      <w:ins w:id="116" w:author="chen" w:date="2015-11-26T21:51:00Z">
        <w:r w:rsidR="00A22FC1">
          <w:rPr>
            <w:lang w:val="en-GB"/>
          </w:rPr>
          <w:t xml:space="preserve">If one trained similarity function for a pair of </w:t>
        </w:r>
      </w:ins>
      <w:ins w:id="117" w:author="chen" w:date="2015-11-26T21:52:00Z">
        <w:r w:rsidR="00A22FC1">
          <w:rPr>
            <w:lang w:val="en-GB"/>
          </w:rPr>
          <w:t>patches</w:t>
        </w:r>
      </w:ins>
      <w:r w:rsidR="00DF6807">
        <w:rPr>
          <w:lang w:val="en-GB"/>
        </w:rPr>
        <w:t>,</w:t>
      </w:r>
      <w:ins w:id="118" w:author="chen" w:date="2015-11-26T21:52:00Z">
        <w:r w:rsidR="00A22FC1">
          <w:rPr>
            <w:lang w:val="en-GB"/>
          </w:rPr>
          <w:t xml:space="preserve"> then when this descriptor is applied in real image matching or large scale image </w:t>
        </w:r>
      </w:ins>
      <w:ins w:id="119" w:author="chen" w:date="2015-11-26T21:53:00Z">
        <w:r w:rsidR="00A22FC1">
          <w:rPr>
            <w:lang w:val="en-GB"/>
          </w:rPr>
          <w:t>retrieval</w:t>
        </w:r>
      </w:ins>
      <w:ins w:id="120" w:author="chen" w:date="2015-11-26T21:52:00Z">
        <w:r w:rsidR="00A22FC1">
          <w:rPr>
            <w:lang w:val="en-GB"/>
          </w:rPr>
          <w:t>,</w:t>
        </w:r>
      </w:ins>
      <w:ins w:id="121" w:author="chen" w:date="2015-11-26T21:53:00Z">
        <w:r w:rsidR="00A22FC1">
          <w:rPr>
            <w:lang w:val="en-GB"/>
          </w:rPr>
          <w:t xml:space="preserve"> every pair of feature</w:t>
        </w:r>
      </w:ins>
      <w:r w:rsidR="00A13D6D">
        <w:rPr>
          <w:rFonts w:eastAsiaTheme="minorEastAsia"/>
          <w:lang w:val="en-US" w:eastAsia="zh-CN"/>
        </w:rPr>
        <w:t xml:space="preserve"> patches </w:t>
      </w:r>
      <w:ins w:id="122" w:author="chen" w:date="2015-11-26T21:53:00Z">
        <w:r w:rsidR="00A22FC1">
          <w:rPr>
            <w:lang w:val="en-GB"/>
          </w:rPr>
          <w:t>should be fed into the network with metric layers.</w:t>
        </w:r>
      </w:ins>
      <w:ins w:id="123" w:author="chen" w:date="2015-11-26T21:52:00Z">
        <w:r w:rsidR="00A22FC1">
          <w:rPr>
            <w:lang w:val="en-GB"/>
          </w:rPr>
          <w:t xml:space="preserve"> </w:t>
        </w:r>
      </w:ins>
      <w:ins w:id="124" w:author="chen" w:date="2015-11-26T21:53:00Z">
        <w:r w:rsidR="00A22FC1">
          <w:rPr>
            <w:lang w:val="en-GB"/>
          </w:rPr>
          <w:t>In this case, the</w:t>
        </w:r>
      </w:ins>
      <w:ins w:id="125" w:author="chen" w:date="2015-11-26T21:52:00Z">
        <w:r w:rsidR="00A22FC1">
          <w:rPr>
            <w:lang w:val="en-GB"/>
          </w:rPr>
          <w:t xml:space="preserve"> </w:t>
        </w:r>
      </w:ins>
      <w:r w:rsidRPr="009E0E37">
        <w:rPr>
          <w:lang w:val="en-GB"/>
        </w:rPr>
        <w:t xml:space="preserve"> high</w:t>
      </w:r>
      <w:r w:rsidR="00DF6807">
        <w:rPr>
          <w:lang w:val="en-GB"/>
        </w:rPr>
        <w:t>ly</w:t>
      </w:r>
      <w:r w:rsidRPr="009E0E37">
        <w:rPr>
          <w:lang w:val="en-GB"/>
        </w:rPr>
        <w:t xml:space="preserve"> efficien</w:t>
      </w:r>
      <w:r w:rsidR="00DF6807">
        <w:rPr>
          <w:lang w:val="en-GB"/>
        </w:rPr>
        <w:t>t</w:t>
      </w:r>
      <w:r w:rsidRPr="009E0E37">
        <w:rPr>
          <w:lang w:val="en-GB"/>
        </w:rPr>
        <w:t xml:space="preserve"> search strategies </w:t>
      </w:r>
      <w:bookmarkStart w:id="126" w:name="OLE_LINK19"/>
      <w:bookmarkStart w:id="127" w:name="OLE_LINK20"/>
      <w:r w:rsidR="00DF6807">
        <w:rPr>
          <w:lang w:val="en-GB"/>
        </w:rPr>
        <w:t>such as</w:t>
      </w:r>
      <w:r w:rsidR="00DF6807" w:rsidRPr="009E0E37">
        <w:rPr>
          <w:lang w:val="en-GB"/>
        </w:rPr>
        <w:t xml:space="preserve"> </w:t>
      </w:r>
      <w:r w:rsidRPr="009E0E37">
        <w:rPr>
          <w:lang w:val="en-GB"/>
        </w:rPr>
        <w:t>Best Bin First (</w:t>
      </w:r>
      <w:proofErr w:type="spellStart"/>
      <w:r w:rsidRPr="009E0E37">
        <w:rPr>
          <w:lang w:val="en-GB"/>
        </w:rPr>
        <w:t>Beis</w:t>
      </w:r>
      <w:proofErr w:type="spellEnd"/>
      <w:r w:rsidRPr="009E0E37">
        <w:rPr>
          <w:lang w:val="en-GB"/>
        </w:rPr>
        <w:t xml:space="preserve"> and Lowe, 1997) in </w:t>
      </w:r>
      <w:r w:rsidR="00DF6807">
        <w:rPr>
          <w:lang w:val="en-GB"/>
        </w:rPr>
        <w:t xml:space="preserve">a </w:t>
      </w:r>
      <w:r w:rsidRPr="009E0E37">
        <w:rPr>
          <w:lang w:val="en-GB"/>
        </w:rPr>
        <w:t xml:space="preserve">KD tree </w:t>
      </w:r>
      <w:bookmarkEnd w:id="126"/>
      <w:bookmarkEnd w:id="127"/>
      <w:r w:rsidRPr="009E0E37">
        <w:rPr>
          <w:lang w:val="en-GB"/>
        </w:rPr>
        <w:t>could not be used and the real matching speed will be seriously influenced</w:t>
      </w:r>
      <w:r w:rsidR="00DF6807">
        <w:rPr>
          <w:lang w:val="en-GB"/>
        </w:rPr>
        <w:t xml:space="preserve">. This </w:t>
      </w:r>
      <w:r w:rsidRPr="009E0E37">
        <w:rPr>
          <w:lang w:val="en-GB"/>
        </w:rPr>
        <w:t xml:space="preserve">reduces the practical value of </w:t>
      </w:r>
      <w:r w:rsidR="00DF6807">
        <w:rPr>
          <w:lang w:val="en-GB"/>
        </w:rPr>
        <w:t xml:space="preserve">a </w:t>
      </w:r>
      <w:r w:rsidRPr="009E0E37">
        <w:rPr>
          <w:lang w:val="en-GB"/>
        </w:rPr>
        <w:t xml:space="preserve">learned descriptor in feature based image matching. </w:t>
      </w:r>
      <w:commentRangeStart w:id="128"/>
      <w:r w:rsidRPr="009E0E37">
        <w:rPr>
          <w:lang w:val="en-GB"/>
        </w:rPr>
        <w:t>In addition, we also present a clear detail of our optimizing method, while other related works give quite few information about this part, that is might because of the usage of open-source CNN library which could run the learning procedure automatically without instructions about the parameters updating.</w:t>
      </w:r>
      <w:commentRangeEnd w:id="128"/>
      <w:r w:rsidR="00DF6807">
        <w:rPr>
          <w:rStyle w:val="CommentReference"/>
          <w:lang w:val="en-GB"/>
        </w:rPr>
        <w:commentReference w:id="128"/>
      </w:r>
    </w:p>
    <w:p w:rsidR="0060400C" w:rsidRPr="009E0E37" w:rsidRDefault="0060400C" w:rsidP="0060400C">
      <w:pPr>
        <w:rPr>
          <w:lang w:eastAsia="en-US"/>
        </w:rPr>
      </w:pPr>
    </w:p>
    <w:p w:rsidR="00E52D4E" w:rsidRPr="009E0E37" w:rsidRDefault="00E52D4E" w:rsidP="0060400C">
      <w:pPr>
        <w:rPr>
          <w:lang w:eastAsia="en-US"/>
        </w:rPr>
      </w:pPr>
    </w:p>
    <w:p w:rsidR="002205A8" w:rsidRDefault="00BF3B5E" w:rsidP="002205A8">
      <w:pPr>
        <w:pStyle w:val="Heading1"/>
        <w:rPr>
          <w:rFonts w:eastAsiaTheme="minorEastAsia" w:hint="eastAsia"/>
          <w:lang w:eastAsia="zh-CN"/>
        </w:rPr>
      </w:pPr>
      <w:r w:rsidRPr="009E0E37">
        <w:t>METHOD</w:t>
      </w:r>
      <w:r w:rsidR="00DF6807">
        <w:t>OLOGY</w:t>
      </w:r>
    </w:p>
    <w:p w:rsidR="00290F54" w:rsidRPr="009E0E37" w:rsidRDefault="00290F54" w:rsidP="00290F54">
      <w:pPr>
        <w:pStyle w:val="Heading2"/>
      </w:pPr>
      <w:commentRangeStart w:id="129"/>
      <w:r w:rsidRPr="009E0E37">
        <w:t>Siamese Descriptor Learning Architecture</w:t>
      </w:r>
      <w:commentRangeEnd w:id="129"/>
      <w:r>
        <w:rPr>
          <w:rStyle w:val="CommentReference"/>
          <w:b w:val="0"/>
        </w:rPr>
        <w:commentReference w:id="129"/>
      </w:r>
    </w:p>
    <w:p w:rsidR="00290F54" w:rsidRPr="009E0E37" w:rsidRDefault="00290F54" w:rsidP="00290F54">
      <w:r>
        <w:rPr>
          <w:lang w:eastAsia="en-US"/>
        </w:rPr>
        <w:t xml:space="preserve">In order to learn the CNN-based descriptor, we need pairs of training patches of which we know whether they represent homologous image features or not. In this context, it is important that the set of positive examples (the pairs that correspond to homologous key points) contains transformations that the learned descriptor should be tolerant to. </w:t>
      </w:r>
      <w:r w:rsidRPr="009E0E37">
        <w:rPr>
          <w:lang w:eastAsia="en-US"/>
        </w:rPr>
        <w:t>The basic idea of th</w:t>
      </w:r>
      <w:r>
        <w:rPr>
          <w:lang w:eastAsia="en-US"/>
        </w:rPr>
        <w:t>e Siamese</w:t>
      </w:r>
      <w:r w:rsidRPr="009E0E37">
        <w:rPr>
          <w:lang w:eastAsia="en-US"/>
        </w:rPr>
        <w:t xml:space="preserve"> architecture</w:t>
      </w:r>
      <w:r>
        <w:rPr>
          <w:lang w:eastAsia="en-US"/>
        </w:rPr>
        <w:t xml:space="preserve"> for descriptor learning is to apply the same type of CNN using the same set of parameters </w:t>
      </w:r>
      <w:r w:rsidRPr="008F4B4B">
        <w:rPr>
          <w:rFonts w:ascii="Symbol" w:hAnsi="Symbol"/>
          <w:lang w:eastAsia="en-US"/>
        </w:rPr>
        <w:t></w:t>
      </w:r>
      <w:r>
        <w:rPr>
          <w:lang w:eastAsia="en-US"/>
        </w:rPr>
        <w:t xml:space="preserve"> to the each of the patches that should be checked for correspondence and determine these parameters </w:t>
      </w:r>
      <w:r w:rsidRPr="008F4B4B">
        <w:rPr>
          <w:rFonts w:ascii="Symbol" w:hAnsi="Symbol"/>
          <w:lang w:eastAsia="en-US"/>
        </w:rPr>
        <w:t></w:t>
      </w:r>
      <w:r>
        <w:rPr>
          <w:lang w:eastAsia="en-US"/>
        </w:rPr>
        <w:t xml:space="preserve"> by optimising a loss function of the L2 norm of the differences of the resultant descriptors. That is, by adjusting the parameters so that the L2 norm is as </w:t>
      </w:r>
      <w:r>
        <w:rPr>
          <w:lang w:eastAsia="en-US"/>
        </w:rPr>
        <w:lastRenderedPageBreak/>
        <w:t>discriminative as possible we obtain a descriptor that should be tolerant to the type of geometric distortions that occur between positive examples in the training data. Please refer to</w:t>
      </w:r>
      <w:r w:rsidRPr="009E0E37">
        <w:rPr>
          <w:lang w:eastAsia="en-US"/>
        </w:rPr>
        <w:t xml:space="preserve"> Figure </w:t>
      </w:r>
      <w:r w:rsidR="00740EA2">
        <w:rPr>
          <w:lang w:eastAsia="en-US"/>
        </w:rPr>
        <w:t>1</w:t>
      </w:r>
      <w:r>
        <w:rPr>
          <w:lang w:eastAsia="en-US"/>
        </w:rPr>
        <w:t xml:space="preserve"> f</w:t>
      </w:r>
      <w:r w:rsidRPr="009E0E37">
        <w:rPr>
          <w:lang w:eastAsia="en-US"/>
        </w:rPr>
        <w:t xml:space="preserve">or an illustration of the whole architecture. </w:t>
      </w:r>
      <w:r w:rsidRPr="009E0E37">
        <w:t xml:space="preserve">  </w:t>
      </w:r>
    </w:p>
    <w:p w:rsidR="00290F54" w:rsidRPr="009E0E37" w:rsidRDefault="00290F54" w:rsidP="00CF5098">
      <w:pPr>
        <w:jc w:val="center"/>
      </w:pPr>
      <w:r>
        <w:pict>
          <v:group id="_x0000_s1288" editas="canvas" style="width:176.85pt;height:264.65pt;mso-position-horizontal-relative:char;mso-position-vertical-relative:line" coordorigin="1417,479" coordsize="3537,52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9" type="#_x0000_t75" style="position:absolute;left:1417;top:479;width:3537;height:5293" o:preferrelative="f">
              <v:fill o:detectmouseclick="t"/>
              <v:path o:extrusionok="t" o:connecttype="none"/>
              <o:lock v:ext="edit" text="t"/>
            </v:shape>
            <v:rect id="_x0000_s1290" style="position:absolute;left:3817;top:763;width:805;height:768;rotation:90" strokecolor="#00b050" strokeweight="1.5pt">
              <v:textbox style="mso-next-textbox:#_x0000_s1290">
                <w:txbxContent>
                  <w:p w:rsidR="004F6E2E" w:rsidRDefault="004F6E2E" w:rsidP="00CF5098">
                    <w:pPr>
                      <w:jc w:val="center"/>
                    </w:pPr>
                    <w:r>
                      <w:rPr>
                        <w:szCs w:val="18"/>
                      </w:rPr>
                      <w:t>right</w:t>
                    </w:r>
                    <w:r w:rsidRPr="004130D8">
                      <w:rPr>
                        <w:szCs w:val="18"/>
                      </w:rPr>
                      <w:t xml:space="preserve"> </w:t>
                    </w:r>
                    <w:r>
                      <w:rPr>
                        <w:szCs w:val="18"/>
                      </w:rPr>
                      <w:t>patch</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1" type="#_x0000_t13" style="position:absolute;left:3916;top:1766;width:607;height:184;rotation:90" strokecolor="red" strokeweight="1.5pt"/>
            <v:roundrect id="_x0000_s1292" style="position:absolute;left:3590;top:2388;width:1268;height:827;rotation:90" arcsize="10923f" strokecolor="red" strokeweight="1.5pt">
              <v:textbox style="mso-next-textbox:#_x0000_s1292">
                <w:txbxContent>
                  <w:p w:rsidR="004F6E2E" w:rsidRDefault="004F6E2E" w:rsidP="00290F54">
                    <w:pPr>
                      <w:rPr>
                        <w:szCs w:val="18"/>
                      </w:rPr>
                    </w:pPr>
                  </w:p>
                  <w:p w:rsidR="004F6E2E" w:rsidRPr="004130D8" w:rsidRDefault="004F6E2E" w:rsidP="00290F54">
                    <w:pPr>
                      <w:rPr>
                        <w:szCs w:val="18"/>
                      </w:rPr>
                    </w:pPr>
                    <w:r>
                      <w:rPr>
                        <w:szCs w:val="18"/>
                      </w:rPr>
                      <w:t xml:space="preserve">   </w:t>
                    </w:r>
                    <w:r w:rsidRPr="004130D8">
                      <w:rPr>
                        <w:szCs w:val="18"/>
                      </w:rPr>
                      <w:t>CNN</w:t>
                    </w:r>
                  </w:p>
                </w:txbxContent>
              </v:textbox>
            </v:roundrect>
            <v:rect id="_x0000_s1293" style="position:absolute;left:1849;top:762;width:806;height:768;rotation:90" strokecolor="#00b050" strokeweight="1.5pt">
              <v:textbox style="mso-next-textbox:#_x0000_s1293">
                <w:txbxContent>
                  <w:p w:rsidR="004F6E2E" w:rsidRDefault="004F6E2E" w:rsidP="00290F54">
                    <w:pPr>
                      <w:jc w:val="center"/>
                    </w:pPr>
                    <w:r w:rsidRPr="004130D8">
                      <w:rPr>
                        <w:szCs w:val="18"/>
                      </w:rPr>
                      <w:t>left patch</w:t>
                    </w:r>
                  </w:p>
                </w:txbxContent>
              </v:textbox>
            </v:rect>
            <v:shape id="_x0000_s1294" type="#_x0000_t13" style="position:absolute;left:1948;top:1766;width:607;height:184;rotation:90" strokecolor="red" strokeweight="1.5pt"/>
            <v:roundrect id="_x0000_s1295" style="position:absolute;left:1622;top:2387;width:1268;height:827;rotation:90" arcsize="10923f" strokecolor="red" strokeweight="1.5pt">
              <v:textbox style="mso-next-textbox:#_x0000_s1295">
                <w:txbxContent>
                  <w:p w:rsidR="004F6E2E" w:rsidRDefault="004F6E2E" w:rsidP="00290F54">
                    <w:pPr>
                      <w:rPr>
                        <w:szCs w:val="18"/>
                      </w:rPr>
                    </w:pPr>
                  </w:p>
                  <w:p w:rsidR="004F6E2E" w:rsidRPr="004130D8" w:rsidRDefault="004F6E2E" w:rsidP="00290F54">
                    <w:pPr>
                      <w:jc w:val="center"/>
                      <w:rPr>
                        <w:szCs w:val="18"/>
                      </w:rPr>
                    </w:pPr>
                    <w:r w:rsidRPr="004130D8">
                      <w:rPr>
                        <w:szCs w:val="18"/>
                      </w:rPr>
                      <w:t>CNN</w:t>
                    </w:r>
                  </w:p>
                </w:txbxContent>
              </v:textbox>
            </v:roundrect>
            <v:shapetype id="_x0000_t32" coordsize="21600,21600" o:spt="32" o:oned="t" path="m,l21600,21600e" filled="f">
              <v:path arrowok="t" fillok="f" o:connecttype="none"/>
              <o:lock v:ext="edit" shapetype="t"/>
            </v:shapetype>
            <v:shape id="_x0000_s1296" type="#_x0000_t32" style="position:absolute;left:4203;top:3437;width:4;height:532;flip:x" o:connectortype="straight" strokecolor="red" strokeweight="1.5pt">
              <v:stroke endarrow="block"/>
            </v:shape>
            <v:shape id="_x0000_s1297" type="#_x0000_t32" style="position:absolute;left:2258;top:3435;width:4;height:533;flip:x" o:connectortype="straight" strokecolor="red" strokeweight="1.5pt">
              <v:stroke endarrow="block"/>
            </v:shape>
            <v:rect id="_x0000_s1298" style="position:absolute;left:2910;top:2948;width:509;height:2649;rotation:90" strokecolor="#4f81bd [3204]" strokeweight="1.5pt">
              <v:textbox style="mso-next-textbox:#_x0000_s1298">
                <w:txbxContent>
                  <w:p w:rsidR="004F6E2E" w:rsidRPr="001143FE" w:rsidRDefault="004F6E2E" w:rsidP="00290F54">
                    <w:pPr>
                      <w:jc w:val="center"/>
                      <w:rPr>
                        <w:szCs w:val="18"/>
                      </w:rPr>
                    </w:pPr>
                    <w:r w:rsidRPr="001143FE">
                      <w:rPr>
                        <w:szCs w:val="18"/>
                      </w:rPr>
                      <w:t xml:space="preserve">L2 Norm </w:t>
                    </w:r>
                    <w:r>
                      <w:rPr>
                        <w:szCs w:val="18"/>
                      </w:rPr>
                      <w:t>Di</w:t>
                    </w:r>
                    <w:r w:rsidRPr="001143FE">
                      <w:rPr>
                        <w:szCs w:val="18"/>
                      </w:rPr>
                      <w:t>stance</w:t>
                    </w:r>
                  </w:p>
                </w:txbxContent>
              </v:textbox>
            </v:rect>
            <v:shape id="_x0000_s1299" type="#_x0000_t13" style="position:absolute;left:2837;top:4738;width:606;height:183;rotation:90" strokecolor="#4f81bd [3204]" strokeweight="1.5pt"/>
            <v:rect id="_x0000_s1300" style="position:absolute;left:2842;top:4815;width:569;height:1206;rotation:90" strokecolor="#4f81bd [3204]" strokeweight="1.5pt">
              <v:textbox style="mso-next-textbox:#_x0000_s1300">
                <w:txbxContent>
                  <w:p w:rsidR="004F6E2E" w:rsidRPr="001143FE" w:rsidRDefault="004F6E2E" w:rsidP="00290F54">
                    <w:pPr>
                      <w:jc w:val="center"/>
                      <w:rPr>
                        <w:szCs w:val="18"/>
                      </w:rPr>
                    </w:pPr>
                    <w:r>
                      <w:rPr>
                        <w:szCs w:val="18"/>
                      </w:rPr>
                      <w:t xml:space="preserve">Loss </w:t>
                    </w:r>
                    <w:r w:rsidRPr="006D6ADF">
                      <w:rPr>
                        <w:i/>
                        <w:szCs w:val="18"/>
                      </w:rPr>
                      <w:t>L</w:t>
                    </w:r>
                  </w:p>
                </w:txbxContent>
              </v:textbox>
            </v:rect>
            <v:shape id="_x0000_s1301" type="#_x0000_t13" style="position:absolute;left:3495;top:2676;width:290;height:204" strokecolor="#f79646 [3209]" strokeweight="1.5pt"/>
            <v:shape id="_x0000_s1302" type="#_x0000_t13" style="position:absolute;left:2674;top:2676;width:313;height:204;rotation:180" strokecolor="#f79646 [3209]" strokeweight="1.5pt"/>
            <v:rect id="_x0000_s1303" style="position:absolute;left:3004;top:2576;width:491;height:419" strokecolor="#f79646 [3209]" strokeweight="1.5pt">
              <v:textbox style="mso-next-textbox:#_x0000_s1303">
                <w:txbxContent>
                  <w:p w:rsidR="004F6E2E" w:rsidRPr="001143FE" w:rsidRDefault="004F6E2E" w:rsidP="00290F54">
                    <w:pPr>
                      <w:rPr>
                        <w:sz w:val="24"/>
                        <w:szCs w:val="24"/>
                      </w:rPr>
                    </w:pPr>
                    <w:r w:rsidRPr="001143FE">
                      <w:rPr>
                        <w:i/>
                        <w:iCs/>
                        <w:sz w:val="24"/>
                        <w:szCs w:val="24"/>
                        <w:lang w:val="en-US"/>
                      </w:rPr>
                      <w:t>θ</w:t>
                    </w:r>
                  </w:p>
                </w:txbxContent>
              </v:textbox>
            </v:rect>
            <v:rect id="_x0000_s1304" style="position:absolute;left:2135;top:3498;width:557;height:463" filled="f" stroked="f">
              <v:textbox style="mso-next-textbox:#_x0000_s1304">
                <w:txbxContent>
                  <w:p w:rsidR="004F6E2E" w:rsidRDefault="004F6E2E" w:rsidP="00290F54">
                    <w:r w:rsidRPr="00AA1E26">
                      <w:rPr>
                        <w:position w:val="-12"/>
                      </w:rPr>
                      <w:object w:dxaOrig="279" w:dyaOrig="380">
                        <v:shape id="_x0000_i1036" type="#_x0000_t75" style="width:13.9pt;height:18.8pt" o:ole="">
                          <v:imagedata r:id="rId10" o:title=""/>
                        </v:shape>
                        <o:OLEObject Type="Embed" ProgID="Equation.DSMT4" ShapeID="_x0000_i1036" DrawAspect="Content" ObjectID="_1510255691" r:id="rId11"/>
                      </w:object>
                    </w:r>
                    <w:r>
                      <w:t xml:space="preserve"> </w:t>
                    </w:r>
                  </w:p>
                </w:txbxContent>
              </v:textbox>
            </v:rect>
            <v:rect id="_x0000_s1305" style="position:absolute;left:3794;top:3507;width:557;height:463" filled="f" stroked="f">
              <v:textbox style="mso-next-textbox:#_x0000_s1305">
                <w:txbxContent>
                  <w:p w:rsidR="004F6E2E" w:rsidRDefault="004F6E2E" w:rsidP="00290F54">
                    <w:r w:rsidRPr="00AA1E26">
                      <w:rPr>
                        <w:position w:val="-12"/>
                      </w:rPr>
                      <w:object w:dxaOrig="300" w:dyaOrig="380">
                        <v:shape id="_x0000_i1037" type="#_x0000_t75" style="width:15.55pt;height:18.8pt" o:ole="">
                          <v:imagedata r:id="rId12" o:title=""/>
                        </v:shape>
                        <o:OLEObject Type="Embed" ProgID="Equation.DSMT4" ShapeID="_x0000_i1037" DrawAspect="Content" ObjectID="_1510255692" r:id="rId13"/>
                      </w:object>
                    </w:r>
                    <w:r>
                      <w:t xml:space="preserve"> </w:t>
                    </w:r>
                  </w:p>
                </w:txbxContent>
              </v:textbox>
            </v:rect>
            <w10:wrap type="none"/>
            <w10:anchorlock/>
          </v:group>
        </w:pict>
      </w:r>
    </w:p>
    <w:p w:rsidR="00290F54" w:rsidRPr="009E0E37" w:rsidRDefault="00290F54" w:rsidP="00290F54">
      <w:pPr>
        <w:ind w:left="851" w:hanging="851"/>
      </w:pPr>
      <w:r>
        <w:t xml:space="preserve">Figure </w:t>
      </w:r>
      <w:r w:rsidR="00740EA2">
        <w:t>1</w:t>
      </w:r>
      <w:r>
        <w:t>.</w:t>
      </w:r>
      <w:r>
        <w:tab/>
      </w:r>
      <w:r w:rsidRPr="009E0E37">
        <w:t xml:space="preserve">The architecture </w:t>
      </w:r>
      <w:r>
        <w:t xml:space="preserve">for </w:t>
      </w:r>
      <w:r w:rsidRPr="009E0E37">
        <w:t xml:space="preserve">Siamese CNN descriptor learning used in this paper. </w:t>
      </w:r>
      <w:r>
        <w:t>G</w:t>
      </w:r>
      <w:r w:rsidRPr="009E0E37">
        <w:t>reen</w:t>
      </w:r>
      <w:r>
        <w:t>:</w:t>
      </w:r>
      <w:r w:rsidRPr="009E0E37">
        <w:t xml:space="preserve"> input patches; </w:t>
      </w:r>
      <w:r>
        <w:t>R</w:t>
      </w:r>
      <w:r w:rsidRPr="009E0E37">
        <w:t>ed</w:t>
      </w:r>
      <w:r>
        <w:t>:</w:t>
      </w:r>
      <w:r w:rsidRPr="009E0E37">
        <w:t xml:space="preserve"> </w:t>
      </w:r>
      <w:r>
        <w:t xml:space="preserve">a </w:t>
      </w:r>
      <w:r w:rsidRPr="009E0E37">
        <w:t xml:space="preserve">CNN </w:t>
      </w:r>
      <w:r>
        <w:t>as depicted in figure 1; B</w:t>
      </w:r>
      <w:r w:rsidRPr="009E0E37">
        <w:t>lue</w:t>
      </w:r>
      <w:r>
        <w:t>: loss</w:t>
      </w:r>
      <w:r w:rsidRPr="009E0E37">
        <w:t xml:space="preserve"> </w:t>
      </w:r>
      <w:r>
        <w:t>function</w:t>
      </w:r>
      <w:r w:rsidRPr="009E0E37">
        <w:t xml:space="preserve">. </w:t>
      </w:r>
      <w:r>
        <w:t xml:space="preserve">The two CNNs share the learned parameters </w:t>
      </w:r>
      <w:r w:rsidRPr="00C9069F">
        <w:rPr>
          <w:rFonts w:ascii="Symbol" w:hAnsi="Symbol"/>
        </w:rPr>
        <w:t></w:t>
      </w:r>
      <w:r>
        <w:t xml:space="preserve"> (</w:t>
      </w:r>
      <w:r w:rsidRPr="009E0E37">
        <w:t>orange</w:t>
      </w:r>
      <w:r>
        <w:t>)</w:t>
      </w:r>
      <w:r w:rsidRPr="009E0E37">
        <w:t>.</w:t>
      </w:r>
    </w:p>
    <w:p w:rsidR="00290F54" w:rsidRPr="009E0E37" w:rsidRDefault="00290F54" w:rsidP="00290F54"/>
    <w:p w:rsidR="00290F54" w:rsidRPr="009E0E37" w:rsidRDefault="00290F54" w:rsidP="00290F54">
      <w:pPr>
        <w:rPr>
          <w:szCs w:val="18"/>
        </w:rPr>
      </w:pPr>
      <w:r>
        <w:rPr>
          <w:szCs w:val="18"/>
        </w:rPr>
        <w:t>In the training process, the following loss function based on the L2 norm of the differences of the CNN descriptors of both patches</w:t>
      </w:r>
      <w:r w:rsidR="00AC4447">
        <w:rPr>
          <w:rFonts w:eastAsiaTheme="minorEastAsia" w:hint="eastAsia"/>
          <w:szCs w:val="18"/>
          <w:lang w:eastAsia="zh-CN"/>
        </w:rPr>
        <w:t xml:space="preserve"> are used</w:t>
      </w:r>
      <w:r>
        <w:rPr>
          <w:szCs w:val="18"/>
        </w:rPr>
        <w:t>:</w:t>
      </w:r>
    </w:p>
    <w:commentRangeStart w:id="130"/>
    <w:p w:rsidR="00290F54" w:rsidRPr="009E0E37" w:rsidRDefault="00290F54" w:rsidP="00290F54">
      <w:pPr>
        <w:jc w:val="center"/>
      </w:pPr>
      <w:r w:rsidRPr="008078B6">
        <w:rPr>
          <w:position w:val="-52"/>
        </w:rPr>
        <w:object w:dxaOrig="3640" w:dyaOrig="1120">
          <v:shape id="_x0000_i1034" type="#_x0000_t75" style="width:182.85pt;height:56.85pt" o:ole="">
            <v:imagedata r:id="rId14" o:title=""/>
          </v:shape>
          <o:OLEObject Type="Embed" ProgID="Equation.DSMT4" ShapeID="_x0000_i1034" DrawAspect="Content" ObjectID="_1510255682" r:id="rId15"/>
        </w:object>
      </w:r>
      <w:commentRangeEnd w:id="130"/>
      <w:r>
        <w:rPr>
          <w:rStyle w:val="CommentReference"/>
        </w:rPr>
        <w:commentReference w:id="130"/>
      </w:r>
      <w:r w:rsidRPr="009E0E37">
        <w:t xml:space="preserve">   </w:t>
      </w:r>
      <w:r w:rsidRPr="009E0E37">
        <w:rPr>
          <w:szCs w:val="18"/>
        </w:rPr>
        <w:t>(1)</w:t>
      </w:r>
    </w:p>
    <w:p w:rsidR="00290F54" w:rsidRPr="009E0E37" w:rsidRDefault="00290F54" w:rsidP="00290F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rPr>
          <w:szCs w:val="18"/>
        </w:rPr>
      </w:pPr>
      <w:r w:rsidRPr="009E0E37">
        <w:rPr>
          <w:szCs w:val="18"/>
        </w:rPr>
        <w:t xml:space="preserve">where </w:t>
      </w:r>
      <w:r w:rsidRPr="009E0E37">
        <w:rPr>
          <w:szCs w:val="18"/>
        </w:rPr>
        <w:tab/>
      </w:r>
      <w:r w:rsidRPr="009E0E37">
        <w:rPr>
          <w:i/>
          <w:szCs w:val="18"/>
        </w:rPr>
        <w:t>N</w:t>
      </w:r>
      <w:r w:rsidRPr="009E0E37">
        <w:rPr>
          <w:szCs w:val="18"/>
        </w:rPr>
        <w:t xml:space="preserve"> </w:t>
      </w:r>
      <w:r w:rsidRPr="009E0E37">
        <w:rPr>
          <w:i/>
        </w:rPr>
        <w:t xml:space="preserve"> = </w:t>
      </w:r>
      <w:r w:rsidRPr="006D6ADF">
        <w:t>number of</w:t>
      </w:r>
      <w:r>
        <w:rPr>
          <w:i/>
        </w:rPr>
        <w:t xml:space="preserve"> </w:t>
      </w:r>
      <w:r w:rsidRPr="009E0E37">
        <w:rPr>
          <w:szCs w:val="18"/>
        </w:rPr>
        <w:t xml:space="preserve">training samples </w:t>
      </w:r>
    </w:p>
    <w:p w:rsidR="00290F54" w:rsidRPr="009E0E37" w:rsidRDefault="00290F54" w:rsidP="00290F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rPr>
          <w:szCs w:val="18"/>
        </w:rPr>
      </w:pPr>
      <w:r w:rsidRPr="009E0E37">
        <w:rPr>
          <w:i/>
          <w:iCs/>
          <w:szCs w:val="18"/>
        </w:rPr>
        <w:tab/>
      </w:r>
      <w:proofErr w:type="spellStart"/>
      <w:r w:rsidRPr="009E0E37">
        <w:rPr>
          <w:i/>
          <w:iCs/>
          <w:szCs w:val="18"/>
        </w:rPr>
        <w:t>i</w:t>
      </w:r>
      <w:proofErr w:type="spellEnd"/>
      <w:r w:rsidRPr="009E0E37">
        <w:rPr>
          <w:i/>
          <w:iCs/>
          <w:szCs w:val="18"/>
        </w:rPr>
        <w:t xml:space="preserve"> =</w:t>
      </w:r>
      <w:r w:rsidRPr="009E0E37">
        <w:t xml:space="preserve"> </w:t>
      </w:r>
      <w:r w:rsidRPr="009E0E37">
        <w:rPr>
          <w:szCs w:val="18"/>
        </w:rPr>
        <w:t xml:space="preserve">index of </w:t>
      </w:r>
      <w:r>
        <w:rPr>
          <w:szCs w:val="18"/>
        </w:rPr>
        <w:t xml:space="preserve">a </w:t>
      </w:r>
      <w:r w:rsidRPr="009E0E37">
        <w:rPr>
          <w:szCs w:val="18"/>
        </w:rPr>
        <w:t>training sample</w:t>
      </w:r>
    </w:p>
    <w:p w:rsidR="00290F54" w:rsidRPr="009E0E37" w:rsidRDefault="00290F54" w:rsidP="00290F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rPr>
          <w:bCs/>
          <w:iCs/>
          <w:szCs w:val="18"/>
        </w:rPr>
      </w:pPr>
      <w:r w:rsidRPr="009E0E37">
        <w:rPr>
          <w:bCs/>
          <w:i/>
          <w:iCs/>
          <w:szCs w:val="18"/>
        </w:rPr>
        <w:tab/>
      </w:r>
      <w:proofErr w:type="spellStart"/>
      <w:r w:rsidRPr="009E0E37">
        <w:rPr>
          <w:bCs/>
          <w:i/>
          <w:iCs/>
          <w:szCs w:val="18"/>
        </w:rPr>
        <w:t>y</w:t>
      </w:r>
      <w:r w:rsidRPr="009E0E37">
        <w:rPr>
          <w:bCs/>
          <w:i/>
          <w:iCs/>
          <w:szCs w:val="18"/>
          <w:vertAlign w:val="subscript"/>
        </w:rPr>
        <w:t>i</w:t>
      </w:r>
      <w:proofErr w:type="spellEnd"/>
      <w:r w:rsidRPr="009E0E37">
        <w:rPr>
          <w:bCs/>
          <w:iCs/>
          <w:szCs w:val="18"/>
        </w:rPr>
        <w:t xml:space="preserve"> </w:t>
      </w:r>
      <w:r w:rsidRPr="009E0E37">
        <w:rPr>
          <w:i/>
          <w:iCs/>
          <w:szCs w:val="18"/>
        </w:rPr>
        <w:t xml:space="preserve">=  </w:t>
      </w:r>
      <w:r w:rsidRPr="009E0E37">
        <w:rPr>
          <w:bCs/>
          <w:iCs/>
          <w:szCs w:val="18"/>
        </w:rPr>
        <w:t>label for a patch pair</w:t>
      </w:r>
      <w:r>
        <w:rPr>
          <w:bCs/>
          <w:iCs/>
          <w:szCs w:val="18"/>
        </w:rPr>
        <w:t>:</w:t>
      </w:r>
      <w:r w:rsidRPr="009E0E37">
        <w:rPr>
          <w:bCs/>
          <w:iCs/>
          <w:szCs w:val="18"/>
        </w:rPr>
        <w:t xml:space="preserve"> 1 for match</w:t>
      </w:r>
      <w:r>
        <w:rPr>
          <w:bCs/>
          <w:iCs/>
          <w:szCs w:val="18"/>
        </w:rPr>
        <w:t>ing training</w:t>
      </w:r>
      <w:r w:rsidRPr="009E0E37">
        <w:rPr>
          <w:bCs/>
          <w:iCs/>
          <w:szCs w:val="18"/>
        </w:rPr>
        <w:t xml:space="preserve"> </w:t>
      </w:r>
    </w:p>
    <w:p w:rsidR="00290F54" w:rsidRPr="009E0E37" w:rsidRDefault="00290F54" w:rsidP="00290F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rPr>
          <w:bCs/>
          <w:iCs/>
          <w:szCs w:val="18"/>
        </w:rPr>
      </w:pPr>
      <w:r w:rsidRPr="009E0E37">
        <w:rPr>
          <w:bCs/>
          <w:iCs/>
          <w:szCs w:val="18"/>
        </w:rPr>
        <w:tab/>
        <w:t xml:space="preserve">       </w:t>
      </w:r>
      <w:r>
        <w:rPr>
          <w:bCs/>
          <w:iCs/>
          <w:szCs w:val="18"/>
        </w:rPr>
        <w:t xml:space="preserve"> </w:t>
      </w:r>
      <w:r w:rsidRPr="009E0E37">
        <w:rPr>
          <w:bCs/>
          <w:iCs/>
          <w:szCs w:val="18"/>
        </w:rPr>
        <w:t>pair</w:t>
      </w:r>
      <w:r>
        <w:rPr>
          <w:bCs/>
          <w:iCs/>
          <w:szCs w:val="18"/>
        </w:rPr>
        <w:t xml:space="preserve">s, </w:t>
      </w:r>
      <w:r w:rsidRPr="009E0E37">
        <w:rPr>
          <w:bCs/>
          <w:iCs/>
          <w:szCs w:val="18"/>
        </w:rPr>
        <w:t>0 for unmatched pair</w:t>
      </w:r>
      <w:r>
        <w:rPr>
          <w:bCs/>
          <w:iCs/>
          <w:szCs w:val="18"/>
        </w:rPr>
        <w:t>s</w:t>
      </w:r>
      <w:r w:rsidRPr="009E0E37">
        <w:rPr>
          <w:bCs/>
          <w:iCs/>
          <w:szCs w:val="18"/>
        </w:rPr>
        <w:t>.</w:t>
      </w:r>
    </w:p>
    <w:p w:rsidR="00290F54" w:rsidRDefault="00290F54" w:rsidP="00290F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rPr>
          <w:i/>
          <w:iCs/>
          <w:szCs w:val="18"/>
        </w:rPr>
      </w:pPr>
      <w:r w:rsidRPr="009E0E37">
        <w:rPr>
          <w:i/>
          <w:iCs/>
          <w:szCs w:val="18"/>
        </w:rPr>
        <w:tab/>
      </w:r>
      <w:proofErr w:type="spellStart"/>
      <w:r w:rsidRPr="009E0E37">
        <w:rPr>
          <w:i/>
          <w:iCs/>
          <w:szCs w:val="18"/>
        </w:rPr>
        <w:t>D</w:t>
      </w:r>
      <w:r w:rsidRPr="008078B6">
        <w:rPr>
          <w:i/>
          <w:iCs/>
          <w:szCs w:val="18"/>
          <w:vertAlign w:val="subscript"/>
        </w:rPr>
        <w:t>i</w:t>
      </w:r>
      <w:r>
        <w:rPr>
          <w:i/>
          <w:iCs/>
          <w:szCs w:val="18"/>
          <w:vertAlign w:val="superscript"/>
        </w:rPr>
        <w:t>k</w:t>
      </w:r>
      <w:proofErr w:type="spellEnd"/>
      <w:r w:rsidRPr="009E0E37">
        <w:rPr>
          <w:i/>
          <w:iCs/>
          <w:szCs w:val="18"/>
        </w:rPr>
        <w:t xml:space="preserve"> = </w:t>
      </w:r>
      <w:r w:rsidRPr="006D6ADF">
        <w:rPr>
          <w:iCs/>
          <w:szCs w:val="18"/>
        </w:rPr>
        <w:t xml:space="preserve">CNN </w:t>
      </w:r>
      <w:r w:rsidRPr="009E0E37">
        <w:rPr>
          <w:bCs/>
          <w:iCs/>
          <w:szCs w:val="18"/>
        </w:rPr>
        <w:t>descriptor</w:t>
      </w:r>
      <w:r>
        <w:rPr>
          <w:bCs/>
          <w:iCs/>
          <w:szCs w:val="18"/>
        </w:rPr>
        <w:t>s</w:t>
      </w:r>
      <w:r w:rsidRPr="009E0E37">
        <w:rPr>
          <w:bCs/>
          <w:iCs/>
          <w:szCs w:val="18"/>
        </w:rPr>
        <w:t xml:space="preserve"> </w:t>
      </w:r>
      <w:r>
        <w:rPr>
          <w:bCs/>
          <w:iCs/>
          <w:szCs w:val="18"/>
        </w:rPr>
        <w:t xml:space="preserve">for patch </w:t>
      </w:r>
      <w:r w:rsidRPr="006D6ADF">
        <w:rPr>
          <w:bCs/>
          <w:i/>
          <w:iCs/>
          <w:szCs w:val="18"/>
        </w:rPr>
        <w:t>k</w:t>
      </w:r>
      <w:r>
        <w:rPr>
          <w:bCs/>
          <w:iCs/>
          <w:szCs w:val="18"/>
        </w:rPr>
        <w:t xml:space="preserve">, with </w:t>
      </w:r>
      <w:r w:rsidRPr="006D6ADF">
        <w:rPr>
          <w:bCs/>
          <w:i/>
          <w:iCs/>
          <w:szCs w:val="18"/>
        </w:rPr>
        <w:t xml:space="preserve">k </w:t>
      </w:r>
      <w:r w:rsidRPr="006D6ADF">
        <w:rPr>
          <w:bCs/>
          <w:i/>
          <w:iCs/>
          <w:szCs w:val="18"/>
        </w:rPr>
        <w:sym w:font="Symbol" w:char="F0CE"/>
      </w:r>
      <w:r w:rsidRPr="006D6ADF">
        <w:rPr>
          <w:bCs/>
          <w:i/>
          <w:iCs/>
          <w:szCs w:val="18"/>
        </w:rPr>
        <w:t xml:space="preserve"> {l,</w:t>
      </w:r>
      <w:r w:rsidR="00AC4447">
        <w:rPr>
          <w:rFonts w:eastAsiaTheme="minorEastAsia" w:hint="eastAsia"/>
          <w:bCs/>
          <w:i/>
          <w:iCs/>
          <w:szCs w:val="18"/>
          <w:lang w:eastAsia="zh-CN"/>
        </w:rPr>
        <w:t xml:space="preserve"> </w:t>
      </w:r>
      <w:r w:rsidRPr="006D6ADF">
        <w:rPr>
          <w:bCs/>
          <w:i/>
          <w:iCs/>
          <w:szCs w:val="18"/>
        </w:rPr>
        <w:t>r}</w:t>
      </w:r>
      <w:r>
        <w:rPr>
          <w:bCs/>
          <w:iCs/>
          <w:szCs w:val="18"/>
        </w:rPr>
        <w:br/>
        <w:t xml:space="preserve">          indicating the left or right patch, respectively</w:t>
      </w:r>
      <w:r w:rsidRPr="009E0E37">
        <w:rPr>
          <w:i/>
          <w:iCs/>
          <w:szCs w:val="18"/>
        </w:rPr>
        <w:t xml:space="preserve"> </w:t>
      </w:r>
    </w:p>
    <w:p w:rsidR="00290F54" w:rsidRPr="009E0E37" w:rsidRDefault="00290F54" w:rsidP="00290F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rPr>
          <w:b/>
          <w:bCs/>
          <w:i/>
          <w:iCs/>
        </w:rPr>
      </w:pPr>
      <w:r>
        <w:rPr>
          <w:i/>
          <w:iCs/>
          <w:szCs w:val="18"/>
        </w:rPr>
        <w:tab/>
        <w:t>|| . ||</w:t>
      </w:r>
      <w:r w:rsidRPr="006D6ADF">
        <w:rPr>
          <w:i/>
          <w:iCs/>
          <w:szCs w:val="18"/>
          <w:vertAlign w:val="subscript"/>
        </w:rPr>
        <w:t>2</w:t>
      </w:r>
      <w:r w:rsidRPr="009E0E37">
        <w:rPr>
          <w:i/>
          <w:iCs/>
          <w:szCs w:val="18"/>
        </w:rPr>
        <w:t xml:space="preserve"> =</w:t>
      </w:r>
      <w:r w:rsidRPr="009E0E37">
        <w:t xml:space="preserve"> </w:t>
      </w:r>
      <w:r w:rsidRPr="009E0E37">
        <w:rPr>
          <w:b/>
          <w:bCs/>
          <w:i/>
          <w:iCs/>
        </w:rPr>
        <w:t xml:space="preserve"> </w:t>
      </w:r>
      <w:r>
        <w:rPr>
          <w:bCs/>
          <w:iCs/>
          <w:szCs w:val="18"/>
        </w:rPr>
        <w:t xml:space="preserve">L2 norm of the differences between the </w:t>
      </w:r>
      <w:r>
        <w:rPr>
          <w:bCs/>
          <w:iCs/>
          <w:szCs w:val="18"/>
        </w:rPr>
        <w:br/>
        <w:t xml:space="preserve">        descriptors of the two patches</w:t>
      </w:r>
    </w:p>
    <w:p w:rsidR="00290F54" w:rsidRPr="009E0E37" w:rsidRDefault="00290F54" w:rsidP="00290F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rPr>
          <w:bCs/>
          <w:iCs/>
          <w:szCs w:val="18"/>
        </w:rPr>
      </w:pPr>
      <w:r w:rsidRPr="009E0E37">
        <w:rPr>
          <w:bCs/>
          <w:i/>
          <w:iCs/>
          <w:szCs w:val="18"/>
        </w:rPr>
        <w:tab/>
      </w:r>
      <w:commentRangeStart w:id="131"/>
      <w:proofErr w:type="spellStart"/>
      <w:r w:rsidRPr="009E0E37">
        <w:rPr>
          <w:bCs/>
          <w:i/>
          <w:iCs/>
          <w:szCs w:val="18"/>
        </w:rPr>
        <w:t>l</w:t>
      </w:r>
      <w:r w:rsidRPr="009E0E37">
        <w:rPr>
          <w:bCs/>
          <w:i/>
          <w:iCs/>
          <w:szCs w:val="18"/>
          <w:vertAlign w:val="subscript"/>
        </w:rPr>
        <w:t>push</w:t>
      </w:r>
      <w:proofErr w:type="spellEnd"/>
      <w:r w:rsidRPr="009E0E37">
        <w:rPr>
          <w:bCs/>
          <w:iCs/>
          <w:szCs w:val="18"/>
        </w:rPr>
        <w:t xml:space="preserve"> </w:t>
      </w:r>
      <w:r w:rsidRPr="009E0E37">
        <w:rPr>
          <w:i/>
          <w:iCs/>
          <w:szCs w:val="18"/>
        </w:rPr>
        <w:t xml:space="preserve">=  </w:t>
      </w:r>
      <w:r w:rsidRPr="009E0E37">
        <w:rPr>
          <w:bCs/>
          <w:iCs/>
          <w:szCs w:val="18"/>
        </w:rPr>
        <w:t xml:space="preserve">Push </w:t>
      </w:r>
      <w:r>
        <w:rPr>
          <w:bCs/>
          <w:iCs/>
          <w:szCs w:val="18"/>
        </w:rPr>
        <w:t xml:space="preserve">radius </w:t>
      </w:r>
      <w:r w:rsidRPr="009E0E37">
        <w:rPr>
          <w:bCs/>
          <w:iCs/>
          <w:szCs w:val="18"/>
        </w:rPr>
        <w:t xml:space="preserve">for </w:t>
      </w:r>
      <w:proofErr w:type="spellStart"/>
      <w:r w:rsidRPr="009E0E37">
        <w:rPr>
          <w:bCs/>
          <w:iCs/>
          <w:szCs w:val="18"/>
        </w:rPr>
        <w:t>dissimlar</w:t>
      </w:r>
      <w:proofErr w:type="spellEnd"/>
      <w:r w:rsidRPr="009E0E37">
        <w:rPr>
          <w:bCs/>
          <w:iCs/>
          <w:szCs w:val="18"/>
        </w:rPr>
        <w:t xml:space="preserve"> pairs </w:t>
      </w:r>
    </w:p>
    <w:p w:rsidR="00290F54" w:rsidRDefault="00290F54" w:rsidP="00290F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rPr>
          <w:bCs/>
          <w:iCs/>
          <w:szCs w:val="18"/>
        </w:rPr>
      </w:pPr>
      <w:r>
        <w:rPr>
          <w:bCs/>
          <w:i/>
          <w:iCs/>
          <w:szCs w:val="18"/>
        </w:rPr>
        <w:tab/>
      </w:r>
      <w:proofErr w:type="spellStart"/>
      <w:r w:rsidRPr="009E0E37">
        <w:rPr>
          <w:bCs/>
          <w:i/>
          <w:iCs/>
          <w:szCs w:val="18"/>
        </w:rPr>
        <w:t>l</w:t>
      </w:r>
      <w:r w:rsidRPr="009E0E37">
        <w:rPr>
          <w:bCs/>
          <w:i/>
          <w:iCs/>
          <w:szCs w:val="18"/>
          <w:vertAlign w:val="subscript"/>
        </w:rPr>
        <w:t>pull</w:t>
      </w:r>
      <w:proofErr w:type="spellEnd"/>
      <w:r w:rsidRPr="009E0E37">
        <w:rPr>
          <w:bCs/>
          <w:iCs/>
          <w:szCs w:val="18"/>
        </w:rPr>
        <w:t xml:space="preserve"> </w:t>
      </w:r>
      <w:r w:rsidRPr="009E0E37">
        <w:rPr>
          <w:i/>
          <w:iCs/>
          <w:szCs w:val="18"/>
        </w:rPr>
        <w:t xml:space="preserve">=  </w:t>
      </w:r>
      <w:r w:rsidRPr="009E0E37">
        <w:rPr>
          <w:bCs/>
          <w:iCs/>
          <w:szCs w:val="18"/>
        </w:rPr>
        <w:t xml:space="preserve">Pull </w:t>
      </w:r>
      <w:r>
        <w:rPr>
          <w:bCs/>
          <w:iCs/>
          <w:szCs w:val="18"/>
        </w:rPr>
        <w:t xml:space="preserve">radius </w:t>
      </w:r>
      <w:r w:rsidRPr="009E0E37">
        <w:rPr>
          <w:bCs/>
          <w:iCs/>
          <w:szCs w:val="18"/>
        </w:rPr>
        <w:t xml:space="preserve">for similar pairs </w:t>
      </w:r>
    </w:p>
    <w:commentRangeEnd w:id="131"/>
    <w:p w:rsidR="00290F54" w:rsidRPr="009E0E37" w:rsidRDefault="00290F54" w:rsidP="00290F54">
      <w:pPr>
        <w:rPr>
          <w:szCs w:val="18"/>
        </w:rPr>
      </w:pPr>
      <w:r>
        <w:rPr>
          <w:rStyle w:val="CommentReference"/>
        </w:rPr>
        <w:commentReference w:id="131"/>
      </w:r>
    </w:p>
    <w:p w:rsidR="00290F54" w:rsidRDefault="00290F54" w:rsidP="00290F54">
      <w:pPr>
        <w:rPr>
          <w:rFonts w:eastAsiaTheme="minorEastAsia" w:hint="eastAsia"/>
          <w:szCs w:val="18"/>
          <w:lang w:eastAsia="zh-CN"/>
        </w:rPr>
      </w:pPr>
      <w:r w:rsidRPr="009E0E37">
        <w:rPr>
          <w:szCs w:val="18"/>
        </w:rPr>
        <w:t>The above loss function creates a margin between match</w:t>
      </w:r>
      <w:r>
        <w:rPr>
          <w:szCs w:val="18"/>
        </w:rPr>
        <w:t>ing</w:t>
      </w:r>
      <w:r w:rsidRPr="009E0E37">
        <w:rPr>
          <w:szCs w:val="18"/>
        </w:rPr>
        <w:t xml:space="preserve"> </w:t>
      </w:r>
      <w:r>
        <w:rPr>
          <w:szCs w:val="18"/>
        </w:rPr>
        <w:t xml:space="preserve">pairs </w:t>
      </w:r>
      <w:r w:rsidRPr="009E0E37">
        <w:rPr>
          <w:szCs w:val="18"/>
        </w:rPr>
        <w:t xml:space="preserve">and </w:t>
      </w:r>
      <w:r>
        <w:rPr>
          <w:szCs w:val="18"/>
        </w:rPr>
        <w:t xml:space="preserve">pairs that do not correspond. For matching pairs, a distance larger than a “pull </w:t>
      </w:r>
      <w:commentRangeStart w:id="132"/>
      <w:r>
        <w:rPr>
          <w:szCs w:val="18"/>
        </w:rPr>
        <w:t xml:space="preserve">radius” </w:t>
      </w:r>
      <w:proofErr w:type="spellStart"/>
      <w:r w:rsidRPr="00D144BF">
        <w:rPr>
          <w:i/>
          <w:szCs w:val="18"/>
        </w:rPr>
        <w:t>l</w:t>
      </w:r>
      <w:r w:rsidRPr="006D6ADF">
        <w:rPr>
          <w:i/>
          <w:szCs w:val="18"/>
          <w:vertAlign w:val="subscript"/>
        </w:rPr>
        <w:t>pull</w:t>
      </w:r>
      <w:proofErr w:type="spellEnd"/>
      <w:r>
        <w:rPr>
          <w:szCs w:val="18"/>
        </w:rPr>
        <w:t xml:space="preserve"> will be penalised, whereas for the negative training examples, penalisation occurs for distances smaller than</w:t>
      </w:r>
      <w:r w:rsidRPr="00D144BF">
        <w:rPr>
          <w:szCs w:val="18"/>
        </w:rPr>
        <w:t xml:space="preserve"> </w:t>
      </w:r>
      <w:r>
        <w:rPr>
          <w:szCs w:val="18"/>
        </w:rPr>
        <w:t xml:space="preserve">a “push radius” </w:t>
      </w:r>
      <w:proofErr w:type="spellStart"/>
      <w:r w:rsidRPr="00D144BF">
        <w:rPr>
          <w:i/>
          <w:szCs w:val="18"/>
        </w:rPr>
        <w:t>l</w:t>
      </w:r>
      <w:r w:rsidRPr="00D144BF">
        <w:rPr>
          <w:i/>
          <w:szCs w:val="18"/>
          <w:vertAlign w:val="subscript"/>
        </w:rPr>
        <w:t>pu</w:t>
      </w:r>
      <w:r>
        <w:rPr>
          <w:i/>
          <w:szCs w:val="18"/>
          <w:vertAlign w:val="subscript"/>
        </w:rPr>
        <w:t>sh</w:t>
      </w:r>
      <w:commentRangeEnd w:id="132"/>
      <w:proofErr w:type="spellEnd"/>
      <w:r>
        <w:rPr>
          <w:rStyle w:val="CommentReference"/>
        </w:rPr>
        <w:commentReference w:id="132"/>
      </w:r>
      <w:r w:rsidRPr="009E0E37">
        <w:rPr>
          <w:szCs w:val="18"/>
        </w:rPr>
        <w:t xml:space="preserve">. </w:t>
      </w:r>
      <w:r>
        <w:rPr>
          <w:szCs w:val="18"/>
        </w:rPr>
        <w:t xml:space="preserve">The two radii are parameters that have to be set by the user. </w:t>
      </w:r>
      <w:r w:rsidRPr="009E0E37">
        <w:rPr>
          <w:szCs w:val="18"/>
        </w:rPr>
        <w:t xml:space="preserve">Before the learning, </w:t>
      </w:r>
      <w:r>
        <w:rPr>
          <w:szCs w:val="18"/>
        </w:rPr>
        <w:t xml:space="preserve">the CNN parameters are initialised at random, so that </w:t>
      </w:r>
      <w:r w:rsidRPr="009E0E37">
        <w:rPr>
          <w:szCs w:val="18"/>
        </w:rPr>
        <w:t>the distance</w:t>
      </w:r>
      <w:r>
        <w:rPr>
          <w:szCs w:val="18"/>
        </w:rPr>
        <w:t>s</w:t>
      </w:r>
      <w:r w:rsidRPr="009E0E37">
        <w:rPr>
          <w:szCs w:val="18"/>
        </w:rPr>
        <w:t xml:space="preserve"> of descriptors from match</w:t>
      </w:r>
      <w:r>
        <w:rPr>
          <w:szCs w:val="18"/>
        </w:rPr>
        <w:t>ing</w:t>
      </w:r>
      <w:r w:rsidRPr="009E0E37">
        <w:rPr>
          <w:szCs w:val="18"/>
        </w:rPr>
        <w:t xml:space="preserve"> pairs are not close to each other</w:t>
      </w:r>
      <w:r>
        <w:rPr>
          <w:szCs w:val="18"/>
        </w:rPr>
        <w:t>. T</w:t>
      </w:r>
      <w:r w:rsidRPr="009E0E37">
        <w:rPr>
          <w:szCs w:val="18"/>
        </w:rPr>
        <w:t xml:space="preserve">he learning procedure </w:t>
      </w:r>
      <w:r>
        <w:rPr>
          <w:szCs w:val="18"/>
        </w:rPr>
        <w:t>will try</w:t>
      </w:r>
      <w:r w:rsidRPr="009E0E37">
        <w:rPr>
          <w:szCs w:val="18"/>
        </w:rPr>
        <w:t xml:space="preserve"> to find parameters </w:t>
      </w:r>
      <w:r w:rsidRPr="00C370EA">
        <w:rPr>
          <w:rFonts w:ascii="Symbol" w:hAnsi="Symbol"/>
          <w:szCs w:val="18"/>
        </w:rPr>
        <w:t></w:t>
      </w:r>
      <w:r>
        <w:rPr>
          <w:szCs w:val="18"/>
        </w:rPr>
        <w:t xml:space="preserve"> of the CNN </w:t>
      </w:r>
      <w:r w:rsidRPr="009E0E37">
        <w:rPr>
          <w:szCs w:val="18"/>
        </w:rPr>
        <w:t>that could push the unmatched pairs far away while pull the matched pairs close to each other. An illustration of this idea is</w:t>
      </w:r>
      <w:r>
        <w:rPr>
          <w:szCs w:val="18"/>
        </w:rPr>
        <w:t xml:space="preserve"> shown</w:t>
      </w:r>
      <w:r w:rsidRPr="009E0E37">
        <w:rPr>
          <w:szCs w:val="18"/>
        </w:rPr>
        <w:t xml:space="preserve"> in Figure </w:t>
      </w:r>
      <w:r w:rsidR="00740EA2">
        <w:rPr>
          <w:szCs w:val="18"/>
        </w:rPr>
        <w:t>2</w:t>
      </w:r>
      <w:r w:rsidRPr="009E0E37">
        <w:rPr>
          <w:szCs w:val="18"/>
        </w:rPr>
        <w:t xml:space="preserve">. </w:t>
      </w:r>
    </w:p>
    <w:commentRangeStart w:id="133"/>
    <w:p w:rsidR="00F56AE7" w:rsidRPr="009E0E37" w:rsidRDefault="00F56AE7" w:rsidP="00F56AE7">
      <w:pPr>
        <w:jc w:val="center"/>
      </w:pPr>
      <w:r>
        <w:pict>
          <v:group id="_x0000_s1309" editas="canvas" style="width:177.8pt;height:334.8pt;mso-position-horizontal-relative:char;mso-position-vertical-relative:line" coordorigin="1417,7547" coordsize="3556,6696">
            <o:lock v:ext="edit" aspectratio="t"/>
            <v:shape id="_x0000_s1310" type="#_x0000_t75" style="position:absolute;left:1417;top:7547;width:3556;height:6696" o:preferrelative="f">
              <v:fill o:detectmouseclick="t"/>
              <v:path o:extrusionok="t" o:connecttype="none"/>
              <o:lock v:ext="edit" text="t"/>
            </v:shape>
            <v:rect id="_x0000_s1311" style="position:absolute;left:2249;top:8427;width:1746;height:400" stroked="f">
              <v:textbox style="mso-next-textbox:#_x0000_s1311">
                <w:txbxContent>
                  <w:p w:rsidR="004F6E2E" w:rsidRPr="004E7F0B" w:rsidRDefault="004F6E2E" w:rsidP="00F56AE7">
                    <w:pPr>
                      <w:rPr>
                        <w:b/>
                        <w:sz w:val="20"/>
                      </w:rPr>
                    </w:pPr>
                    <w:r w:rsidRPr="004E7F0B">
                      <w:rPr>
                        <w:b/>
                        <w:sz w:val="20"/>
                      </w:rPr>
                      <w:t>Before Learning</w:t>
                    </w:r>
                  </w:p>
                </w:txbxContent>
              </v:textbox>
            </v:rect>
            <v:shape id="_x0000_s1312" type="#_x0000_t32" style="position:absolute;left:1820;top:8918;width:1;height:1970" o:connectortype="straight"/>
            <v:shape id="_x0000_s1313" type="#_x0000_t32" style="position:absolute;left:1706;top:10788;width:2784;height:1;flip:x" o:connectortype="straight"/>
            <v:oval id="_x0000_s1314" style="position:absolute;left:2470;top:10378;width:85;height:85" fillcolor="#ffc000"/>
            <v:oval id="_x0000_s1315" style="position:absolute;left:3391;top:10463;width:85;height:85" fillcolor="red"/>
            <v:oval id="_x0000_s1316" style="position:absolute;left:2790;top:10048;width:85;height:85" fillcolor="black [3213]"/>
            <v:oval id="_x0000_s1317" style="position:absolute;left:3148;top:9968;width:85;height:85" fillcolor="red"/>
            <v:oval id="_x0000_s1318" style="position:absolute;left:2311;top:9918;width:85;height:85" fillcolor="red"/>
            <v:oval id="_x0000_s1319" style="position:absolute;left:2988;top:9453;width:85;height:85" fillcolor="#00b050"/>
            <v:oval id="_x0000_s1320" style="position:absolute;left:3476;top:9368;width:85;height:85" fillcolor="red"/>
            <v:oval id="_x0000_s1321" style="position:absolute;left:3492;top:9658;width:85;height:85" fillcolor="#0070c0"/>
            <v:shape id="_x0000_s1322" type="#_x0000_t32" style="position:absolute;left:1820;top:11906;width:1;height:1970" o:connectortype="straight"/>
            <v:shape id="_x0000_s1323" type="#_x0000_t32" style="position:absolute;left:1706;top:13776;width:2784;height:1;flip:x" o:connectortype="straight"/>
            <v:oval id="_x0000_s1324" style="position:absolute;left:2470;top:13576;width:85;height:85" fillcolor="#ffc000"/>
            <v:oval id="_x0000_s1325" style="position:absolute;left:3291;top:13011;width:85;height:85" fillcolor="red"/>
            <v:oval id="_x0000_s1326" style="position:absolute;left:3910;top:13576;width:85;height:85" fillcolor="black [3213]"/>
            <v:oval id="_x0000_s1327" style="position:absolute;left:3148;top:12956;width:85;height:85" fillcolor="red"/>
            <v:oval id="_x0000_s1328" style="position:absolute;left:3201;top:13046;width:85;height:85" fillcolor="red"/>
            <v:oval id="_x0000_s1329" style="position:absolute;left:2398;top:12441;width:85;height:85" fillcolor="#00b050"/>
            <v:oval id="_x0000_s1330" style="position:absolute;left:3236;top:12956;width:85;height:85" fillcolor="red"/>
            <v:oval id="_x0000_s1331" style="position:absolute;left:3492;top:12056;width:85;height:85" fillcolor="#0070c0"/>
            <v:oval id="_x0000_s1332" style="position:absolute;left:3088;top:12856;width:344;height:344" filled="f" strokecolor="#00b0f0" strokeweight="1pt">
              <v:stroke dashstyle="1 1"/>
            </v:oval>
            <v:oval id="_x0000_s1333" style="position:absolute;left:2638;top:12418;width:1232;height:1198" filled="f" strokecolor="#00b0f0" strokeweight="1pt">
              <v:stroke dashstyle="1 1"/>
            </v:oval>
            <v:rect id="_x0000_s1334" style="position:absolute;left:2313;top:11365;width:1732;height:400" stroked="f">
              <v:textbox style="mso-next-textbox:#_x0000_s1334">
                <w:txbxContent>
                  <w:p w:rsidR="004F6E2E" w:rsidRPr="004E7F0B" w:rsidRDefault="004F6E2E" w:rsidP="00F56AE7">
                    <w:pPr>
                      <w:rPr>
                        <w:b/>
                        <w:sz w:val="20"/>
                      </w:rPr>
                    </w:pPr>
                    <w:r w:rsidRPr="004E7F0B">
                      <w:rPr>
                        <w:rFonts w:hint="eastAsia"/>
                        <w:b/>
                        <w:sz w:val="20"/>
                      </w:rPr>
                      <w:t>After Learning</w:t>
                    </w:r>
                  </w:p>
                </w:txbxContent>
              </v:textbox>
            </v:rect>
            <v:shape id="_x0000_s1335" type="#_x0000_t75" style="position:absolute;left:1993;top:7823;width:301;height:318">
              <v:imagedata r:id="rId16" o:title=""/>
            </v:shape>
            <v:shape id="_x0000_s1336" type="#_x0000_t75" style="position:absolute;left:3761;top:7818;width:298;height:320">
              <v:imagedata r:id="rId17" o:title=""/>
            </v:shape>
            <v:shape id="_x0000_s1337" type="#_x0000_t75" style="position:absolute;left:2687;top:7823;width:302;height:319">
              <v:imagedata r:id="rId18" o:title=""/>
            </v:shape>
            <v:shape id="_x0000_s1338" type="#_x0000_t75" style="position:absolute;left:3448;top:7819;width:285;height:319">
              <v:imagedata r:id="rId19" o:title=""/>
            </v:shape>
            <v:shape id="_x0000_s1339" type="#_x0000_t75" style="position:absolute;left:2354;top:7820;width:285;height:319">
              <v:imagedata r:id="rId20" o:title=""/>
            </v:shape>
            <v:shape id="_x0000_s1340" type="#_x0000_t75" style="position:absolute;left:1644;top:7823;width:301;height:319">
              <v:imagedata r:id="rId21" o:title=""/>
            </v:shape>
            <v:shape id="_x0000_s1341" type="#_x0000_t75" style="position:absolute;left:4134;top:7819;width:274;height:320">
              <v:imagedata r:id="rId22" o:title=""/>
            </v:shape>
            <v:shape id="_x0000_s1342" type="#_x0000_t75" style="position:absolute;left:3091;top:7818;width:302;height:319">
              <v:imagedata r:id="rId23" o:title=""/>
            </v:shape>
            <v:oval id="_x0000_s1343" style="position:absolute;left:3218;top:7701;width:85;height:94" fillcolor="red">
              <o:lock v:ext="edit" aspectratio="t"/>
            </v:oval>
            <v:oval id="_x0000_s1344" style="position:absolute;left:3557;top:7706;width:85;height:94" fillcolor="#00b050">
              <o:lock v:ext="edit" aspectratio="t"/>
            </v:oval>
            <v:oval id="_x0000_s1345" style="position:absolute;left:3895;top:7706;width:85;height:94" fillcolor="red">
              <o:lock v:ext="edit" aspectratio="t"/>
            </v:oval>
            <v:oval id="_x0000_s1346" style="position:absolute;left:4246;top:7706;width:85;height:94" fillcolor="#0070c0">
              <o:lock v:ext="edit" aspectratio="t"/>
            </v:oval>
            <v:oval id="_x0000_s1347" style="position:absolute;left:1762;top:7706;width:85;height:94" fillcolor="#ffc000">
              <o:lock v:ext="edit" aspectratio="t"/>
            </v:oval>
            <v:oval id="_x0000_s1348" style="position:absolute;left:2100;top:7712;width:85;height:89" fillcolor="red">
              <o:lock v:ext="edit" aspectratio="t"/>
            </v:oval>
            <v:oval id="_x0000_s1349" style="position:absolute;left:2445;top:7712;width:85;height:91" fillcolor="black [3213]">
              <o:lock v:ext="edit" aspectratio="t"/>
            </v:oval>
            <v:oval id="_x0000_s1350" style="position:absolute;left:2790;top:7706;width:85;height:94" fillcolor="red">
              <o:lock v:ext="edit" aspectratio="t"/>
            </v:oval>
            <v:rect id="_x0000_s1351" style="position:absolute;left:1565;top:7664;width:2945;height:559" filled="f" strokecolor="#0d0d0d [3069]" strokeweight="1pt"/>
            <v:rect id="_x0000_s1352" style="position:absolute;left:2379;top:10816;width:1732;height:362" stroked="f">
              <v:textbox style="mso-next-textbox:#_x0000_s1352">
                <w:txbxContent>
                  <w:p w:rsidR="004F6E2E" w:rsidRPr="003937FF" w:rsidRDefault="004F6E2E" w:rsidP="00F56AE7">
                    <w:pPr>
                      <w:rPr>
                        <w:szCs w:val="18"/>
                      </w:rPr>
                    </w:pPr>
                    <w:r w:rsidRPr="003937FF">
                      <w:rPr>
                        <w:szCs w:val="18"/>
                      </w:rPr>
                      <w:t>feature space</w:t>
                    </w:r>
                  </w:p>
                </w:txbxContent>
              </v:textbox>
            </v:rect>
            <v:rect id="_x0000_s1353" style="position:absolute;left:2355;top:13784;width:1732;height:362" stroked="f">
              <v:textbox style="mso-next-textbox:#_x0000_s1353">
                <w:txbxContent>
                  <w:p w:rsidR="004F6E2E" w:rsidRPr="003937FF" w:rsidRDefault="004F6E2E" w:rsidP="00F56AE7">
                    <w:pPr>
                      <w:rPr>
                        <w:szCs w:val="18"/>
                      </w:rPr>
                    </w:pPr>
                    <w:r w:rsidRPr="003937FF">
                      <w:rPr>
                        <w:szCs w:val="18"/>
                      </w:rPr>
                      <w:t>feature space</w:t>
                    </w:r>
                  </w:p>
                </w:txbxContent>
              </v:textbox>
            </v:rect>
            <w10:wrap type="none"/>
            <w10:anchorlock/>
          </v:group>
        </w:pict>
      </w:r>
      <w:commentRangeEnd w:id="133"/>
      <w:r>
        <w:rPr>
          <w:rStyle w:val="CommentReference"/>
        </w:rPr>
        <w:commentReference w:id="133"/>
      </w:r>
    </w:p>
    <w:p w:rsidR="00F56AE7" w:rsidRPr="00AC4447" w:rsidRDefault="00F56AE7" w:rsidP="00F56AE7">
      <w:pPr>
        <w:rPr>
          <w:rFonts w:eastAsiaTheme="minorEastAsia"/>
          <w:szCs w:val="18"/>
          <w:lang w:eastAsia="zh-CN"/>
        </w:rPr>
      </w:pPr>
      <w:r w:rsidRPr="009E0E37">
        <w:rPr>
          <w:szCs w:val="18"/>
        </w:rPr>
        <w:t>Figure</w:t>
      </w:r>
      <w:r w:rsidR="00740EA2">
        <w:rPr>
          <w:szCs w:val="18"/>
        </w:rPr>
        <w:t xml:space="preserve"> 2</w:t>
      </w:r>
      <w:r w:rsidRPr="009E0E37">
        <w:rPr>
          <w:szCs w:val="18"/>
        </w:rPr>
        <w:t>.</w:t>
      </w:r>
      <w:r>
        <w:rPr>
          <w:szCs w:val="18"/>
        </w:rPr>
        <w:tab/>
        <w:t>D</w:t>
      </w:r>
      <w:r w:rsidRPr="009E0E37">
        <w:rPr>
          <w:szCs w:val="18"/>
        </w:rPr>
        <w:t>escriptor learning. In the top part, each colo</w:t>
      </w:r>
      <w:r>
        <w:rPr>
          <w:szCs w:val="18"/>
        </w:rPr>
        <w:t>u</w:t>
      </w:r>
      <w:r w:rsidRPr="009E0E37">
        <w:rPr>
          <w:szCs w:val="18"/>
        </w:rPr>
        <w:t>r</w:t>
      </w:r>
      <w:r>
        <w:rPr>
          <w:szCs w:val="18"/>
        </w:rPr>
        <w:t>ed</w:t>
      </w:r>
      <w:r w:rsidRPr="009E0E37">
        <w:rPr>
          <w:szCs w:val="18"/>
        </w:rPr>
        <w:t xml:space="preserve"> dot represents </w:t>
      </w:r>
      <w:r>
        <w:rPr>
          <w:szCs w:val="18"/>
        </w:rPr>
        <w:t xml:space="preserve">a </w:t>
      </w:r>
      <w:r w:rsidRPr="009E0E37">
        <w:rPr>
          <w:szCs w:val="18"/>
        </w:rPr>
        <w:t>descriptor</w:t>
      </w:r>
      <w:r>
        <w:rPr>
          <w:szCs w:val="18"/>
        </w:rPr>
        <w:t>; identical colours indicate</w:t>
      </w:r>
      <w:r w:rsidR="00AC4447">
        <w:rPr>
          <w:rFonts w:eastAsiaTheme="minorEastAsia" w:hint="eastAsia"/>
          <w:szCs w:val="18"/>
          <w:lang w:eastAsia="zh-CN"/>
        </w:rPr>
        <w:t xml:space="preserve"> the patches from the same features</w:t>
      </w:r>
      <w:r w:rsidR="00AC4447">
        <w:rPr>
          <w:rFonts w:eastAsiaTheme="minorEastAsia"/>
          <w:szCs w:val="18"/>
          <w:lang w:eastAsia="zh-CN"/>
        </w:rPr>
        <w:t xml:space="preserve"> (</w:t>
      </w:r>
      <w:r w:rsidR="0083485D">
        <w:rPr>
          <w:rFonts w:eastAsiaTheme="minorEastAsia"/>
          <w:szCs w:val="18"/>
          <w:lang w:eastAsia="zh-CN"/>
        </w:rPr>
        <w:t>patches extracted from multi-view images</w:t>
      </w:r>
      <w:r w:rsidR="00AC4447">
        <w:rPr>
          <w:rFonts w:eastAsiaTheme="minorEastAsia"/>
          <w:szCs w:val="18"/>
          <w:lang w:eastAsia="zh-CN"/>
        </w:rPr>
        <w:t xml:space="preserve">). In the </w:t>
      </w:r>
      <w:r w:rsidR="0083485D">
        <w:rPr>
          <w:rFonts w:eastAsiaTheme="minorEastAsia"/>
          <w:szCs w:val="18"/>
          <w:lang w:eastAsia="zh-CN"/>
        </w:rPr>
        <w:t>"</w:t>
      </w:r>
      <w:r w:rsidR="00AC4447">
        <w:rPr>
          <w:rFonts w:eastAsiaTheme="minorEastAsia"/>
          <w:szCs w:val="18"/>
          <w:lang w:eastAsia="zh-CN"/>
        </w:rPr>
        <w:t>after learning</w:t>
      </w:r>
      <w:r w:rsidR="0083485D">
        <w:rPr>
          <w:rFonts w:eastAsiaTheme="minorEastAsia"/>
          <w:szCs w:val="18"/>
          <w:lang w:eastAsia="zh-CN"/>
        </w:rPr>
        <w:t>"</w:t>
      </w:r>
      <w:r w:rsidR="00AC4447">
        <w:rPr>
          <w:rFonts w:eastAsiaTheme="minorEastAsia"/>
          <w:szCs w:val="18"/>
          <w:lang w:eastAsia="zh-CN"/>
        </w:rPr>
        <w:t xml:space="preserve"> part, the radius of the inner concentric circle equals to </w:t>
      </w:r>
      <w:proofErr w:type="spellStart"/>
      <w:r w:rsidR="00AC4447" w:rsidRPr="009E0E37">
        <w:rPr>
          <w:bCs/>
          <w:i/>
          <w:iCs/>
          <w:szCs w:val="18"/>
        </w:rPr>
        <w:t>l</w:t>
      </w:r>
      <w:r w:rsidR="00AC4447" w:rsidRPr="009E0E37">
        <w:rPr>
          <w:bCs/>
          <w:i/>
          <w:iCs/>
          <w:szCs w:val="18"/>
          <w:vertAlign w:val="subscript"/>
        </w:rPr>
        <w:t>pull</w:t>
      </w:r>
      <w:proofErr w:type="spellEnd"/>
      <w:r w:rsidR="00AC4447" w:rsidRPr="009E0E37">
        <w:rPr>
          <w:bCs/>
          <w:iCs/>
          <w:szCs w:val="18"/>
        </w:rPr>
        <w:t xml:space="preserve"> </w:t>
      </w:r>
      <w:r w:rsidR="00AC4447">
        <w:rPr>
          <w:rFonts w:eastAsiaTheme="minorEastAsia"/>
          <w:szCs w:val="18"/>
          <w:lang w:eastAsia="zh-CN"/>
        </w:rPr>
        <w:t xml:space="preserve">and the radius of the outer one equals to </w:t>
      </w:r>
      <w:proofErr w:type="spellStart"/>
      <w:r w:rsidR="00AC4447" w:rsidRPr="009E0E37">
        <w:rPr>
          <w:bCs/>
          <w:i/>
          <w:iCs/>
          <w:szCs w:val="18"/>
        </w:rPr>
        <w:t>l</w:t>
      </w:r>
      <w:r w:rsidR="00AC4447" w:rsidRPr="009E0E37">
        <w:rPr>
          <w:bCs/>
          <w:i/>
          <w:iCs/>
          <w:szCs w:val="18"/>
          <w:vertAlign w:val="subscript"/>
        </w:rPr>
        <w:t>push</w:t>
      </w:r>
      <w:proofErr w:type="spellEnd"/>
      <w:r w:rsidR="00AC4447">
        <w:rPr>
          <w:rFonts w:eastAsiaTheme="minorEastAsia"/>
          <w:szCs w:val="18"/>
          <w:lang w:eastAsia="zh-CN"/>
        </w:rPr>
        <w:t>.</w:t>
      </w:r>
    </w:p>
    <w:p w:rsidR="00290F54" w:rsidRPr="00290F54" w:rsidRDefault="00290F54" w:rsidP="00290F54">
      <w:pPr>
        <w:rPr>
          <w:rFonts w:hint="eastAsia"/>
        </w:rPr>
      </w:pPr>
    </w:p>
    <w:p w:rsidR="00A61A91" w:rsidRPr="009E0E37" w:rsidRDefault="00BF3B5E" w:rsidP="00CF5098">
      <w:pPr>
        <w:pStyle w:val="Heading2"/>
      </w:pPr>
      <w:r w:rsidRPr="009E0E37">
        <w:t>CNN Descriptor</w:t>
      </w:r>
    </w:p>
    <w:p w:rsidR="00BF3B5E" w:rsidRDefault="00DF6807" w:rsidP="00BF3B5E">
      <w:r>
        <w:t>The concept of CNNs</w:t>
      </w:r>
      <w:r w:rsidR="00BF3B5E" w:rsidRPr="009E0E37">
        <w:t xml:space="preserve"> was proposed by (</w:t>
      </w:r>
      <w:proofErr w:type="spellStart"/>
      <w:r w:rsidR="00BF3B5E" w:rsidRPr="009E0E37">
        <w:t>LeCun</w:t>
      </w:r>
      <w:proofErr w:type="spellEnd"/>
      <w:r w:rsidR="00BF3B5E" w:rsidRPr="009E0E37">
        <w:t xml:space="preserve"> et al. 1998); it is a multi layer neural network.</w:t>
      </w:r>
      <w:r w:rsidR="00883534">
        <w:t xml:space="preserve"> </w:t>
      </w:r>
      <w:r w:rsidR="00BF3B5E" w:rsidRPr="009E0E37">
        <w:t xml:space="preserve">A </w:t>
      </w:r>
      <w:r w:rsidR="00883534">
        <w:t xml:space="preserve">CNN may have one or several stages consisting of a </w:t>
      </w:r>
      <w:r w:rsidR="00BF3B5E" w:rsidRPr="009E0E37">
        <w:t>convolution layer, a nonlinear layer and a feature pooling layer</w:t>
      </w:r>
      <w:r w:rsidR="00883534">
        <w:t xml:space="preserve"> each</w:t>
      </w:r>
      <w:r w:rsidR="00BF3B5E" w:rsidRPr="009E0E37">
        <w:t>. Compared to general multi layer neural network</w:t>
      </w:r>
      <w:r w:rsidR="00883534">
        <w:t>s</w:t>
      </w:r>
      <w:r w:rsidR="00BF3B5E" w:rsidRPr="009E0E37">
        <w:t xml:space="preserve">, </w:t>
      </w:r>
      <w:r w:rsidR="00883534">
        <w:t xml:space="preserve">there are two </w:t>
      </w:r>
      <w:r w:rsidR="00BF3B5E" w:rsidRPr="009E0E37">
        <w:t>main differen</w:t>
      </w:r>
      <w:r w:rsidR="00883534">
        <w:t>ce</w:t>
      </w:r>
      <w:r w:rsidR="00BF3B5E" w:rsidRPr="009E0E37">
        <w:t xml:space="preserve">s: </w:t>
      </w:r>
    </w:p>
    <w:p w:rsidR="00883534" w:rsidRPr="009E0E37" w:rsidRDefault="00883534" w:rsidP="00BF3B5E"/>
    <w:p w:rsidR="00BF3B5E" w:rsidRDefault="00BF3B5E" w:rsidP="00143229">
      <w:pPr>
        <w:tabs>
          <w:tab w:val="clear" w:pos="1134"/>
          <w:tab w:val="left" w:pos="284"/>
        </w:tabs>
        <w:ind w:left="284" w:hanging="284"/>
        <w:rPr>
          <w:rFonts w:eastAsiaTheme="minorEastAsia" w:hint="eastAsia"/>
          <w:lang w:eastAsia="zh-CN"/>
        </w:rPr>
      </w:pPr>
      <w:r w:rsidRPr="009E0E37">
        <w:t>1)</w:t>
      </w:r>
      <w:r w:rsidR="00883534">
        <w:tab/>
        <w:t>I</w:t>
      </w:r>
      <w:r w:rsidR="00883534" w:rsidRPr="009E0E37">
        <w:t xml:space="preserve">n </w:t>
      </w:r>
      <w:r w:rsidRPr="009E0E37">
        <w:t xml:space="preserve">the convolution layer, the </w:t>
      </w:r>
      <w:r w:rsidR="00883534">
        <w:t>neurons of the input layer are</w:t>
      </w:r>
      <w:r w:rsidRPr="009E0E37">
        <w:t xml:space="preserve"> not full</w:t>
      </w:r>
      <w:r w:rsidR="00883534">
        <w:t>y</w:t>
      </w:r>
      <w:r w:rsidRPr="009E0E37">
        <w:t xml:space="preserve"> connected to</w:t>
      </w:r>
      <w:r w:rsidR="00883534">
        <w:t xml:space="preserve"> those of</w:t>
      </w:r>
      <w:r w:rsidRPr="009E0E37">
        <w:t xml:space="preserve"> the next layer </w:t>
      </w:r>
      <w:r w:rsidR="00883534">
        <w:t>and weights</w:t>
      </w:r>
      <w:r w:rsidR="00883534" w:rsidRPr="009E0E37">
        <w:t xml:space="preserve"> </w:t>
      </w:r>
      <w:r w:rsidR="00883534">
        <w:t>are shared, s</w:t>
      </w:r>
      <w:r w:rsidRPr="009E0E37">
        <w:t>o</w:t>
      </w:r>
      <w:r w:rsidR="00883534">
        <w:t xml:space="preserve"> that</w:t>
      </w:r>
      <w:r w:rsidRPr="009E0E37">
        <w:t xml:space="preserve"> the same weights are repeatedly used across the different position of the input layer</w:t>
      </w:r>
      <w:r w:rsidR="00883534">
        <w:t>. T</w:t>
      </w:r>
      <w:r w:rsidRPr="009E0E37">
        <w:t xml:space="preserve">his is the reason </w:t>
      </w:r>
      <w:r w:rsidR="00883534">
        <w:t xml:space="preserve">for using the term </w:t>
      </w:r>
      <w:r w:rsidRPr="009E0E37">
        <w:t>"convolution</w:t>
      </w:r>
      <w:r w:rsidR="00883534">
        <w:t>al</w:t>
      </w:r>
      <w:r w:rsidRPr="009E0E37">
        <w:t>"</w:t>
      </w:r>
      <w:r w:rsidR="00883534">
        <w:t xml:space="preserve"> network</w:t>
      </w:r>
      <w:r w:rsidRPr="009E0E37">
        <w:t>. Th</w:t>
      </w:r>
      <w:r w:rsidR="00883534">
        <w:t>e</w:t>
      </w:r>
      <w:r w:rsidRPr="009E0E37">
        <w:t xml:space="preserve"> weight sharing strategy dramatically decreases the number of parameters and makes </w:t>
      </w:r>
      <w:r w:rsidR="00883534">
        <w:t>possible deep</w:t>
      </w:r>
      <w:r w:rsidR="00883534" w:rsidRPr="009E0E37">
        <w:t xml:space="preserve"> </w:t>
      </w:r>
      <w:r w:rsidRPr="009E0E37">
        <w:t>architecture</w:t>
      </w:r>
      <w:r w:rsidR="00883534">
        <w:t>s</w:t>
      </w:r>
      <w:r w:rsidRPr="009E0E37">
        <w:t xml:space="preserve"> </w:t>
      </w:r>
      <w:r w:rsidR="00883534">
        <w:t>consisting of</w:t>
      </w:r>
      <w:r w:rsidRPr="009E0E37">
        <w:t xml:space="preserve"> larger numbers of stages</w:t>
      </w:r>
      <w:r w:rsidR="00883534">
        <w:t>.</w:t>
      </w:r>
    </w:p>
    <w:p w:rsidR="00CF5098" w:rsidRPr="009E0E37" w:rsidRDefault="00CF5098" w:rsidP="00CF5098">
      <w:pPr>
        <w:tabs>
          <w:tab w:val="clear" w:pos="1134"/>
          <w:tab w:val="left" w:pos="284"/>
        </w:tabs>
        <w:ind w:left="284" w:hanging="284"/>
      </w:pPr>
      <w:r>
        <w:t>2)</w:t>
      </w:r>
      <w:r>
        <w:tab/>
        <w:t>T</w:t>
      </w:r>
      <w:r w:rsidRPr="009E0E37">
        <w:t xml:space="preserve">he network is able to </w:t>
      </w:r>
      <w:r>
        <w:t xml:space="preserve">deal with a </w:t>
      </w:r>
      <w:r w:rsidRPr="009E0E37">
        <w:t>large input</w:t>
      </w:r>
      <w:r>
        <w:t xml:space="preserve"> layer</w:t>
      </w:r>
      <w:r w:rsidRPr="009E0E37">
        <w:t xml:space="preserve">, for instance </w:t>
      </w:r>
      <w:r>
        <w:t xml:space="preserve">related to </w:t>
      </w:r>
      <w:r w:rsidRPr="009E0E37">
        <w:t xml:space="preserve">images taken from consumer cameras, and </w:t>
      </w:r>
      <w:r>
        <w:t xml:space="preserve">it </w:t>
      </w:r>
      <w:r w:rsidRPr="009E0E37">
        <w:t>decreases the layer</w:t>
      </w:r>
      <w:r>
        <w:t xml:space="preserve"> </w:t>
      </w:r>
      <w:r w:rsidRPr="009E0E37">
        <w:t xml:space="preserve">size </w:t>
      </w:r>
      <w:r>
        <w:t>in successive stages</w:t>
      </w:r>
      <w:r w:rsidRPr="009E0E37">
        <w:t xml:space="preserve"> by pooling layer</w:t>
      </w:r>
      <w:r>
        <w:t>s</w:t>
      </w:r>
      <w:r w:rsidRPr="009E0E37">
        <w:t xml:space="preserve">. </w:t>
      </w:r>
      <w:r>
        <w:t>Thus</w:t>
      </w:r>
      <w:r w:rsidRPr="009E0E37">
        <w:t>, the input can be compressed into a meaningful feature representation, which reduces the dimension of</w:t>
      </w:r>
      <w:r>
        <w:t xml:space="preserve"> the</w:t>
      </w:r>
      <w:r w:rsidRPr="009E0E37">
        <w:t xml:space="preserve"> original data </w:t>
      </w:r>
      <w:r>
        <w:t>considerably</w:t>
      </w:r>
      <w:r w:rsidRPr="009E0E37">
        <w:t xml:space="preserve">.    </w:t>
      </w:r>
    </w:p>
    <w:p w:rsidR="00CF5098" w:rsidRPr="009E0E37" w:rsidRDefault="00CF5098" w:rsidP="00CF5098">
      <w:r w:rsidRPr="009E0E37">
        <w:t xml:space="preserve">In essence, </w:t>
      </w:r>
      <w:r>
        <w:t xml:space="preserve">a </w:t>
      </w:r>
      <w:r w:rsidRPr="009E0E37">
        <w:t xml:space="preserve">CNN </w:t>
      </w:r>
      <w:r>
        <w:t xml:space="preserve">can be seen as </w:t>
      </w:r>
      <w:r w:rsidRPr="009E0E37">
        <w:t>is a nonlinear mapping function</w:t>
      </w:r>
      <w:r>
        <w:t xml:space="preserve">, transforming the </w:t>
      </w:r>
      <w:r w:rsidRPr="009E0E37">
        <w:t xml:space="preserve">input </w:t>
      </w:r>
      <w:r>
        <w:t xml:space="preserve">(a given image patch) </w:t>
      </w:r>
      <w:r w:rsidRPr="009E0E37">
        <w:t xml:space="preserve">to </w:t>
      </w:r>
      <w:r>
        <w:t>a</w:t>
      </w:r>
      <w:r w:rsidRPr="009E0E37">
        <w:t xml:space="preserve"> </w:t>
      </w:r>
      <w:r>
        <w:t>high-level feature representation</w:t>
      </w:r>
      <w:r w:rsidRPr="009E0E37">
        <w:t xml:space="preserve"> </w:t>
      </w:r>
      <w:r w:rsidR="0083485D">
        <w:t>.</w:t>
      </w:r>
    </w:p>
    <w:p w:rsidR="00CF5098" w:rsidRPr="009E0E37" w:rsidRDefault="00CF5098" w:rsidP="00CF5098"/>
    <w:p w:rsidR="006555E3" w:rsidRDefault="00CF5098" w:rsidP="00CF5098">
      <w:pPr>
        <w:rPr>
          <w:szCs w:val="18"/>
        </w:rPr>
      </w:pPr>
      <w:r w:rsidRPr="009E0E37">
        <w:rPr>
          <w:szCs w:val="18"/>
        </w:rPr>
        <w:t xml:space="preserve">In this paper, we use a CNN architecture </w:t>
      </w:r>
      <w:r>
        <w:rPr>
          <w:szCs w:val="18"/>
        </w:rPr>
        <w:t xml:space="preserve">consisting of three stages </w:t>
      </w:r>
      <w:r w:rsidRPr="009E0E37">
        <w:rPr>
          <w:szCs w:val="18"/>
        </w:rPr>
        <w:t xml:space="preserve">to </w:t>
      </w:r>
      <w:r>
        <w:rPr>
          <w:szCs w:val="18"/>
        </w:rPr>
        <w:t xml:space="preserve">learn feature </w:t>
      </w:r>
      <w:r w:rsidRPr="009E0E37">
        <w:rPr>
          <w:szCs w:val="18"/>
        </w:rPr>
        <w:t>descriptors</w:t>
      </w:r>
      <w:r>
        <w:rPr>
          <w:szCs w:val="18"/>
        </w:rPr>
        <w:t xml:space="preserve"> (cf. </w:t>
      </w:r>
      <w:r w:rsidRPr="009E0E37">
        <w:rPr>
          <w:szCs w:val="18"/>
        </w:rPr>
        <w:t xml:space="preserve">figure </w:t>
      </w:r>
      <w:r w:rsidR="00740EA2">
        <w:rPr>
          <w:szCs w:val="18"/>
        </w:rPr>
        <w:t>3</w:t>
      </w:r>
      <w:r>
        <w:rPr>
          <w:szCs w:val="18"/>
        </w:rPr>
        <w:t>)</w:t>
      </w:r>
      <w:r w:rsidRPr="009E0E37">
        <w:rPr>
          <w:szCs w:val="18"/>
        </w:rPr>
        <w:t xml:space="preserve">. </w:t>
      </w:r>
      <w:r>
        <w:rPr>
          <w:szCs w:val="18"/>
        </w:rPr>
        <w:t>D</w:t>
      </w:r>
      <w:r w:rsidRPr="009E0E37">
        <w:rPr>
          <w:szCs w:val="18"/>
        </w:rPr>
        <w:t>etail</w:t>
      </w:r>
      <w:r>
        <w:rPr>
          <w:szCs w:val="18"/>
        </w:rPr>
        <w:t>s</w:t>
      </w:r>
      <w:r w:rsidRPr="009E0E37">
        <w:rPr>
          <w:szCs w:val="18"/>
        </w:rPr>
        <w:t xml:space="preserve"> </w:t>
      </w:r>
      <w:r>
        <w:rPr>
          <w:szCs w:val="18"/>
        </w:rPr>
        <w:t xml:space="preserve">about </w:t>
      </w:r>
      <w:r>
        <w:rPr>
          <w:szCs w:val="18"/>
        </w:rPr>
        <w:lastRenderedPageBreak/>
        <w:t xml:space="preserve">the architecture and the </w:t>
      </w:r>
      <w:r w:rsidRPr="009E0E37">
        <w:rPr>
          <w:szCs w:val="18"/>
        </w:rPr>
        <w:t>learning parameter</w:t>
      </w:r>
      <w:r>
        <w:rPr>
          <w:szCs w:val="18"/>
        </w:rPr>
        <w:t>s</w:t>
      </w:r>
      <w:r w:rsidRPr="009E0E37">
        <w:rPr>
          <w:szCs w:val="18"/>
        </w:rPr>
        <w:t xml:space="preserve"> </w:t>
      </w:r>
      <w:r>
        <w:rPr>
          <w:szCs w:val="18"/>
        </w:rPr>
        <w:t xml:space="preserve">are </w:t>
      </w:r>
      <w:r w:rsidRPr="009E0E37">
        <w:rPr>
          <w:szCs w:val="18"/>
        </w:rPr>
        <w:t xml:space="preserve">listed in table 1. </w:t>
      </w:r>
      <w:r w:rsidR="00F246DC">
        <w:rPr>
          <w:szCs w:val="18"/>
        </w:rPr>
        <w:t xml:space="preserve">The input patch size is 32 by 32 pixels and the unit of the whole table is pixel. It contains three stages, in which </w:t>
      </w:r>
      <w:r w:rsidR="006555E3">
        <w:rPr>
          <w:szCs w:val="18"/>
        </w:rPr>
        <w:t>both of the</w:t>
      </w:r>
      <w:r w:rsidR="00F246DC">
        <w:rPr>
          <w:szCs w:val="18"/>
        </w:rPr>
        <w:t xml:space="preserve"> first two stage</w:t>
      </w:r>
      <w:r w:rsidR="006555E3">
        <w:rPr>
          <w:szCs w:val="18"/>
        </w:rPr>
        <w:t>s</w:t>
      </w:r>
      <w:r w:rsidR="00F246DC">
        <w:rPr>
          <w:szCs w:val="18"/>
        </w:rPr>
        <w:t xml:space="preserve"> ha</w:t>
      </w:r>
      <w:r w:rsidR="006555E3">
        <w:rPr>
          <w:szCs w:val="18"/>
        </w:rPr>
        <w:t>s</w:t>
      </w:r>
      <w:r w:rsidR="00F246DC">
        <w:rPr>
          <w:szCs w:val="18"/>
        </w:rPr>
        <w:t xml:space="preserve"> a [convolution</w:t>
      </w:r>
      <w:r w:rsidR="006555E3">
        <w:rPr>
          <w:szCs w:val="18"/>
        </w:rPr>
        <w:t xml:space="preserve"> </w:t>
      </w:r>
      <w:r w:rsidR="00F246DC">
        <w:rPr>
          <w:szCs w:val="18"/>
        </w:rPr>
        <w:t>-</w:t>
      </w:r>
      <w:r w:rsidR="006555E3">
        <w:rPr>
          <w:szCs w:val="18"/>
        </w:rPr>
        <w:t xml:space="preserve"> </w:t>
      </w:r>
      <w:r w:rsidR="00F246DC">
        <w:rPr>
          <w:szCs w:val="18"/>
        </w:rPr>
        <w:t>nonlinear</w:t>
      </w:r>
      <w:r w:rsidR="006555E3">
        <w:rPr>
          <w:szCs w:val="18"/>
        </w:rPr>
        <w:t xml:space="preserve"> - </w:t>
      </w:r>
      <w:r w:rsidR="00F246DC">
        <w:rPr>
          <w:szCs w:val="18"/>
        </w:rPr>
        <w:t xml:space="preserve">pooling] structure and the third one contains only one convolution layer. </w:t>
      </w:r>
      <w:r w:rsidR="006555E3">
        <w:rPr>
          <w:szCs w:val="18"/>
        </w:rPr>
        <w:t xml:space="preserve">The parameters </w:t>
      </w:r>
      <w:r w:rsidR="006555E3" w:rsidRPr="009E0E37">
        <w:rPr>
          <w:bCs/>
          <w:i/>
          <w:iCs/>
          <w:szCs w:val="18"/>
        </w:rPr>
        <w:t>w</w:t>
      </w:r>
      <w:r w:rsidR="006555E3" w:rsidRPr="009E0E37">
        <w:rPr>
          <w:bCs/>
          <w:i/>
          <w:iCs/>
          <w:szCs w:val="18"/>
          <w:vertAlign w:val="subscript"/>
        </w:rPr>
        <w:t>1</w:t>
      </w:r>
      <w:r w:rsidR="006555E3" w:rsidRPr="009E0E37">
        <w:rPr>
          <w:szCs w:val="18"/>
        </w:rPr>
        <w:t>,</w:t>
      </w:r>
      <w:r w:rsidR="006555E3" w:rsidRPr="009E0E37">
        <w:rPr>
          <w:bCs/>
          <w:i/>
          <w:iCs/>
          <w:szCs w:val="18"/>
        </w:rPr>
        <w:t xml:space="preserve"> w</w:t>
      </w:r>
      <w:r w:rsidR="006555E3" w:rsidRPr="009E0E37">
        <w:rPr>
          <w:bCs/>
          <w:i/>
          <w:iCs/>
          <w:szCs w:val="18"/>
          <w:vertAlign w:val="subscript"/>
        </w:rPr>
        <w:t>2</w:t>
      </w:r>
      <w:r w:rsidR="006555E3" w:rsidRPr="009E0E37">
        <w:rPr>
          <w:szCs w:val="18"/>
        </w:rPr>
        <w:t xml:space="preserve">, </w:t>
      </w:r>
      <w:r w:rsidR="006555E3" w:rsidRPr="009E0E37">
        <w:rPr>
          <w:bCs/>
          <w:i/>
          <w:iCs/>
          <w:szCs w:val="18"/>
        </w:rPr>
        <w:t>w</w:t>
      </w:r>
      <w:r w:rsidR="006555E3" w:rsidRPr="009E0E37">
        <w:rPr>
          <w:bCs/>
          <w:i/>
          <w:iCs/>
          <w:szCs w:val="18"/>
          <w:vertAlign w:val="subscript"/>
        </w:rPr>
        <w:t>3</w:t>
      </w:r>
      <w:r w:rsidR="006555E3" w:rsidRPr="009E0E37">
        <w:rPr>
          <w:szCs w:val="18"/>
        </w:rPr>
        <w:t xml:space="preserve"> </w:t>
      </w:r>
      <w:r w:rsidR="006555E3">
        <w:rPr>
          <w:szCs w:val="18"/>
        </w:rPr>
        <w:t xml:space="preserve">and </w:t>
      </w:r>
      <w:r w:rsidR="006555E3">
        <w:rPr>
          <w:bCs/>
          <w:i/>
          <w:iCs/>
          <w:szCs w:val="18"/>
        </w:rPr>
        <w:t>b</w:t>
      </w:r>
      <w:r w:rsidR="006555E3" w:rsidRPr="009E0E37">
        <w:rPr>
          <w:bCs/>
          <w:i/>
          <w:iCs/>
          <w:szCs w:val="18"/>
          <w:vertAlign w:val="subscript"/>
        </w:rPr>
        <w:t>1</w:t>
      </w:r>
      <w:r w:rsidR="006555E3" w:rsidRPr="009E0E37">
        <w:rPr>
          <w:szCs w:val="18"/>
        </w:rPr>
        <w:t>,</w:t>
      </w:r>
      <w:r w:rsidR="006555E3" w:rsidRPr="009E0E37">
        <w:rPr>
          <w:bCs/>
          <w:i/>
          <w:iCs/>
          <w:szCs w:val="18"/>
        </w:rPr>
        <w:t xml:space="preserve"> </w:t>
      </w:r>
      <w:r w:rsidR="006555E3">
        <w:rPr>
          <w:bCs/>
          <w:i/>
          <w:iCs/>
          <w:szCs w:val="18"/>
        </w:rPr>
        <w:t>b</w:t>
      </w:r>
      <w:r w:rsidR="006555E3" w:rsidRPr="009E0E37">
        <w:rPr>
          <w:bCs/>
          <w:i/>
          <w:iCs/>
          <w:szCs w:val="18"/>
          <w:vertAlign w:val="subscript"/>
        </w:rPr>
        <w:t>2</w:t>
      </w:r>
      <w:r w:rsidR="006555E3" w:rsidRPr="009E0E37">
        <w:rPr>
          <w:szCs w:val="18"/>
        </w:rPr>
        <w:t xml:space="preserve">, </w:t>
      </w:r>
      <w:r w:rsidR="006555E3">
        <w:rPr>
          <w:bCs/>
          <w:i/>
          <w:iCs/>
          <w:szCs w:val="18"/>
        </w:rPr>
        <w:t>b</w:t>
      </w:r>
      <w:r w:rsidR="006555E3" w:rsidRPr="009E0E37">
        <w:rPr>
          <w:bCs/>
          <w:i/>
          <w:iCs/>
          <w:szCs w:val="18"/>
          <w:vertAlign w:val="subscript"/>
        </w:rPr>
        <w:t>3</w:t>
      </w:r>
      <w:r w:rsidR="006555E3" w:rsidRPr="009E0E37">
        <w:rPr>
          <w:szCs w:val="18"/>
        </w:rPr>
        <w:t xml:space="preserve"> </w:t>
      </w:r>
      <w:r w:rsidR="006555E3">
        <w:rPr>
          <w:szCs w:val="18"/>
        </w:rPr>
        <w:t xml:space="preserve">are the convolution kernel and bias term used for stage 1, 2 and 3 respectively. </w:t>
      </w:r>
      <w:r w:rsidR="00AA414A">
        <w:rPr>
          <w:szCs w:val="18"/>
        </w:rPr>
        <w:t xml:space="preserve">We also record the parameters as </w:t>
      </w:r>
      <w:r w:rsidR="00AA414A" w:rsidRPr="009E0E37">
        <w:rPr>
          <w:i/>
          <w:szCs w:val="18"/>
        </w:rPr>
        <w:t>k=1,2,3</w:t>
      </w:r>
      <w:r w:rsidR="00AA414A" w:rsidRPr="009E0E37">
        <w:rPr>
          <w:szCs w:val="18"/>
        </w:rPr>
        <w:t xml:space="preserve"> and </w:t>
      </w:r>
      <w:r w:rsidR="00AA414A" w:rsidRPr="009E0E37">
        <w:rPr>
          <w:i/>
          <w:szCs w:val="18"/>
        </w:rPr>
        <w:t>w</w:t>
      </w:r>
      <w:r w:rsidR="00AA414A" w:rsidRPr="009E0E37">
        <w:rPr>
          <w:i/>
          <w:szCs w:val="18"/>
          <w:vertAlign w:val="subscript"/>
        </w:rPr>
        <w:t>k</w:t>
      </w:r>
      <w:r w:rsidR="00AA414A" w:rsidRPr="009E0E37">
        <w:rPr>
          <w:szCs w:val="18"/>
        </w:rPr>
        <w:t xml:space="preserve">, </w:t>
      </w:r>
      <w:proofErr w:type="spellStart"/>
      <w:r w:rsidR="00AA414A" w:rsidRPr="009E0E37">
        <w:rPr>
          <w:i/>
          <w:szCs w:val="18"/>
        </w:rPr>
        <w:t>b</w:t>
      </w:r>
      <w:r w:rsidR="00AA414A" w:rsidRPr="009E0E37">
        <w:rPr>
          <w:i/>
          <w:szCs w:val="18"/>
          <w:vertAlign w:val="subscript"/>
        </w:rPr>
        <w:t>k</w:t>
      </w:r>
      <w:proofErr w:type="spellEnd"/>
      <w:r w:rsidR="00AA414A">
        <w:rPr>
          <w:szCs w:val="18"/>
        </w:rPr>
        <w:t xml:space="preserve"> for short. </w:t>
      </w:r>
      <w:r w:rsidR="00F246DC">
        <w:rPr>
          <w:szCs w:val="18"/>
        </w:rPr>
        <w:t>The nonlinear</w:t>
      </w:r>
      <w:r w:rsidR="006555E3">
        <w:rPr>
          <w:szCs w:val="18"/>
        </w:rPr>
        <w:t>ity</w:t>
      </w:r>
      <w:r w:rsidR="00F246DC">
        <w:rPr>
          <w:szCs w:val="18"/>
        </w:rPr>
        <w:t xml:space="preserve"> is</w:t>
      </w:r>
      <w:r w:rsidR="006555E3">
        <w:rPr>
          <w:szCs w:val="18"/>
        </w:rPr>
        <w:t xml:space="preserve"> calculated by</w:t>
      </w:r>
      <w:r w:rsidR="00F246DC">
        <w:rPr>
          <w:szCs w:val="18"/>
        </w:rPr>
        <w:t xml:space="preserve"> sigmoid function and </w:t>
      </w:r>
      <w:r w:rsidR="006555E3">
        <w:rPr>
          <w:szCs w:val="18"/>
        </w:rPr>
        <w:t xml:space="preserve">the </w:t>
      </w:r>
      <w:r w:rsidR="00F246DC">
        <w:rPr>
          <w:szCs w:val="18"/>
        </w:rPr>
        <w:t xml:space="preserve">pooling method is max pooling (without overlapping) where the biggest value in the </w:t>
      </w:r>
      <w:r w:rsidR="006555E3">
        <w:rPr>
          <w:szCs w:val="18"/>
        </w:rPr>
        <w:t xml:space="preserve">2 x 2 </w:t>
      </w:r>
      <w:r w:rsidR="00F246DC">
        <w:rPr>
          <w:szCs w:val="18"/>
        </w:rPr>
        <w:t xml:space="preserve">input </w:t>
      </w:r>
      <w:r w:rsidR="006555E3">
        <w:rPr>
          <w:szCs w:val="18"/>
        </w:rPr>
        <w:t>is</w:t>
      </w:r>
      <w:r w:rsidR="00F246DC">
        <w:rPr>
          <w:szCs w:val="18"/>
        </w:rPr>
        <w:t xml:space="preserve"> preserved as the output. </w:t>
      </w:r>
      <w:r w:rsidRPr="009E0E37">
        <w:rPr>
          <w:szCs w:val="18"/>
        </w:rPr>
        <w:t>The final output of the CNN used in our work is a 125</w:t>
      </w:r>
      <w:r w:rsidR="00740EA2">
        <w:rPr>
          <w:rFonts w:eastAsiaTheme="minorEastAsia" w:hint="eastAsia"/>
          <w:noProof/>
          <w:lang w:val="de-DE" w:eastAsia="zh-CN"/>
        </w:rPr>
        <w:pict>
          <v:shapetype id="_x0000_t202" coordsize="21600,21600" o:spt="202" path="m,l,21600r21600,l21600,xe">
            <v:stroke joinstyle="miter"/>
            <v:path gradientshapeok="t" o:connecttype="rect"/>
          </v:shapetype>
          <v:shape id="_x0000_s1355" type="#_x0000_t202" style="position:absolute;left:0;text-align:left;margin-left:-2.75pt;margin-top:-21.15pt;width:490.95pt;height:316.5pt;z-index:-251658240;mso-height-percent:200;mso-position-horizontal-relative:text;mso-position-vertical-relative:text;mso-height-percent:200;mso-width-relative:margin;mso-height-relative:margin" wrapcoords="-33 0 -33 21549 21600 21549 21600 0 -33 0" stroked="f">
            <v:textbox style="mso-next-textbox:#_x0000_s1355;mso-fit-shape-to-text:t">
              <w:txbxContent>
                <w:p w:rsidR="004F6E2E" w:rsidRDefault="004F6E2E" w:rsidP="007D7D70">
                  <w:pPr>
                    <w:rPr>
                      <w:lang w:val="de-DE"/>
                    </w:rPr>
                  </w:pPr>
                  <w:r w:rsidRPr="00B506CE">
                    <w:rPr>
                      <w:noProof/>
                      <w:lang w:val="de-DE" w:eastAsia="zh-CN"/>
                    </w:rPr>
                    <w:drawing>
                      <wp:inline distT="0" distB="0" distL="0" distR="0">
                        <wp:extent cx="5760720" cy="2857699"/>
                        <wp:effectExtent l="19050" t="0" r="0" b="0"/>
                        <wp:docPr id="11"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92480" cy="4411652"/>
                                  <a:chOff x="251520" y="1772816"/>
                                  <a:chExt cx="8892480" cy="4411652"/>
                                </a:xfrm>
                              </a:grpSpPr>
                              <a:sp>
                                <a:nvSpPr>
                                  <a:cNvPr id="11" name="Rectangle 10"/>
                                  <a:cNvSpPr/>
                                </a:nvSpPr>
                                <a:spPr>
                                  <a:xfrm>
                                    <a:off x="2141821" y="2466235"/>
                                    <a:ext cx="1008000" cy="1008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069813" y="2553101"/>
                                    <a:ext cx="1008000" cy="1008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1997805" y="2654825"/>
                                    <a:ext cx="1008000" cy="1008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1925797" y="2760741"/>
                                    <a:ext cx="1008000" cy="1008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3995992" y="2825713"/>
                                    <a:ext cx="504000" cy="504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930334" y="2903054"/>
                                    <a:ext cx="504000" cy="504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3851976" y="2979378"/>
                                    <a:ext cx="504000" cy="504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3779968" y="3059894"/>
                                    <a:ext cx="504000" cy="504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ight Arrow 18"/>
                                  <a:cNvSpPr/>
                                </a:nvSpPr>
                                <a:spPr>
                                  <a:xfrm>
                                    <a:off x="1430282" y="3292878"/>
                                    <a:ext cx="367243" cy="97938"/>
                                  </a:xfrm>
                                  <a:prstGeom prst="rightArrow">
                                    <a:avLst/>
                                  </a:prstGeom>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1863314" y="2869708"/>
                                    <a:ext cx="1008000" cy="1008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3710242" y="3148918"/>
                                    <a:ext cx="504000" cy="504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a:off x="5803379" y="2800337"/>
                                    <a:ext cx="360000" cy="36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ectangle 37"/>
                                  <a:cNvSpPr/>
                                </a:nvSpPr>
                                <a:spPr>
                                  <a:xfrm>
                                    <a:off x="5737721" y="2877678"/>
                                    <a:ext cx="360000" cy="36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ectangle 38"/>
                                  <a:cNvSpPr/>
                                </a:nvSpPr>
                                <a:spPr>
                                  <a:xfrm>
                                    <a:off x="5659363" y="2954002"/>
                                    <a:ext cx="360000" cy="36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ectangle 39"/>
                                  <a:cNvSpPr/>
                                </a:nvSpPr>
                                <a:spPr>
                                  <a:xfrm>
                                    <a:off x="5587355" y="3034518"/>
                                    <a:ext cx="360000" cy="36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5517629" y="3123542"/>
                                    <a:ext cx="360000" cy="36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5436096" y="3220870"/>
                                    <a:ext cx="360000" cy="36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pic>
                                <a:nvPicPr>
                                  <a:cNvPr id="2051" name="Picture 3"/>
                                  <a:cNvPicPr>
                                    <a:picLocks noChangeAspect="1" noChangeArrowheads="1"/>
                                  </a:cNvPicPr>
                                </a:nvPicPr>
                                <a:blipFill>
                                  <a:blip r:embed="rId24" cstate="print"/>
                                  <a:srcRect/>
                                  <a:stretch>
                                    <a:fillRect/>
                                  </a:stretch>
                                </a:blipFill>
                                <a:spPr bwMode="auto">
                                  <a:xfrm>
                                    <a:off x="251520" y="2716814"/>
                                    <a:ext cx="1152000" cy="1152000"/>
                                  </a:xfrm>
                                  <a:prstGeom prst="rect">
                                    <a:avLst/>
                                  </a:prstGeom>
                                  <a:noFill/>
                                  <a:ln w="9525">
                                    <a:noFill/>
                                    <a:miter lim="800000"/>
                                    <a:headEnd/>
                                    <a:tailEnd/>
                                  </a:ln>
                                </a:spPr>
                              </a:pic>
                              <a:sp>
                                <a:nvSpPr>
                                  <a:cNvPr id="51" name="Rectangle 50"/>
                                  <a:cNvSpPr/>
                                </a:nvSpPr>
                                <a:spPr>
                                  <a:xfrm>
                                    <a:off x="251520" y="1807344"/>
                                    <a:ext cx="1152128" cy="307777"/>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de-DE" sz="1400" dirty="0" smtClean="0"/>
                                        <a:t>Input 32x32</a:t>
                                      </a:r>
                                      <a:endParaRPr lang="de-DE" sz="1400" dirty="0"/>
                                    </a:p>
                                  </a:txBody>
                                  <a:useSpRect/>
                                </a:txSp>
                              </a:sp>
                              <a:sp>
                                <a:nvSpPr>
                                  <a:cNvPr id="52" name="Rectangle 51"/>
                                  <a:cNvSpPr/>
                                </a:nvSpPr>
                                <a:spPr>
                                  <a:xfrm>
                                    <a:off x="2051720" y="1772816"/>
                                    <a:ext cx="1440160" cy="523220"/>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de-DE" sz="1400" dirty="0" smtClean="0"/>
                                        <a:t>5 feature maps 28x28x5</a:t>
                                      </a:r>
                                      <a:endParaRPr lang="de-DE" sz="1400" dirty="0"/>
                                    </a:p>
                                  </a:txBody>
                                  <a:useSpRect/>
                                </a:txSp>
                              </a:sp>
                              <a:sp>
                                <a:nvSpPr>
                                  <a:cNvPr id="54" name="Rectangle 53"/>
                                  <a:cNvSpPr/>
                                </a:nvSpPr>
                                <a:spPr>
                                  <a:xfrm>
                                    <a:off x="971600" y="4156974"/>
                                    <a:ext cx="1296144" cy="523220"/>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de-DE" sz="1400" dirty="0" smtClean="0"/>
                                        <a:t>Convolution</a:t>
                                      </a:r>
                                    </a:p>
                                    <a:p>
                                      <a:r>
                                        <a:rPr lang="de-DE" sz="1400" dirty="0" smtClean="0"/>
                                        <a:t>5 5x5 kernels</a:t>
                                      </a:r>
                                      <a:endParaRPr lang="de-DE" sz="1400" dirty="0"/>
                                    </a:p>
                                  </a:txBody>
                                  <a:useSpRect/>
                                </a:txSp>
                              </a:sp>
                              <a:sp>
                                <a:nvSpPr>
                                  <a:cNvPr id="55" name="Rectangle 54"/>
                                  <a:cNvSpPr/>
                                </a:nvSpPr>
                                <a:spPr>
                                  <a:xfrm>
                                    <a:off x="2970068" y="4156974"/>
                                    <a:ext cx="936104" cy="523220"/>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de-DE" sz="1400" dirty="0" smtClean="0"/>
                                        <a:t>Pooling</a:t>
                                      </a:r>
                                    </a:p>
                                    <a:p>
                                      <a:pPr algn="ctr"/>
                                      <a:r>
                                        <a:rPr lang="de-DE" sz="1400" dirty="0" smtClean="0"/>
                                        <a:t>2x2</a:t>
                                      </a:r>
                                      <a:endParaRPr lang="de-DE" sz="1400" dirty="0"/>
                                    </a:p>
                                  </a:txBody>
                                  <a:useSpRect/>
                                </a:txSp>
                              </a:sp>
                              <a:sp>
                                <a:nvSpPr>
                                  <a:cNvPr id="48" name="Rectangle 47"/>
                                  <a:cNvSpPr/>
                                </a:nvSpPr>
                                <a:spPr>
                                  <a:xfrm>
                                    <a:off x="251520" y="2716814"/>
                                    <a:ext cx="1152000" cy="1152000"/>
                                  </a:xfrm>
                                  <a:prstGeom prst="rect">
                                    <a:avLst/>
                                  </a:prstGeom>
                                  <a:noFill/>
                                  <a:ln w="31750">
                                    <a:solidFill>
                                      <a:srgbClr val="FF0000"/>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ight Arrow 55"/>
                                  <a:cNvSpPr/>
                                </a:nvSpPr>
                                <a:spPr>
                                  <a:xfrm>
                                    <a:off x="3203848" y="3274138"/>
                                    <a:ext cx="367243" cy="97938"/>
                                  </a:xfrm>
                                  <a:prstGeom prst="rightArrow">
                                    <a:avLst/>
                                  </a:prstGeom>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ectangle 56"/>
                                  <a:cNvSpPr/>
                                </a:nvSpPr>
                                <a:spPr>
                                  <a:xfrm>
                                    <a:off x="3779912" y="1780710"/>
                                    <a:ext cx="1440160" cy="523220"/>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de-DE" sz="1400" dirty="0" smtClean="0"/>
                                        <a:t>5 feature maps 14x14x5</a:t>
                                      </a:r>
                                      <a:endParaRPr lang="de-DE" sz="1400" dirty="0"/>
                                    </a:p>
                                  </a:txBody>
                                  <a:useSpRect/>
                                </a:txSp>
                              </a:sp>
                              <a:sp>
                                <a:nvSpPr>
                                  <a:cNvPr id="58" name="Rectangle 57"/>
                                  <a:cNvSpPr/>
                                </a:nvSpPr>
                                <a:spPr>
                                  <a:xfrm>
                                    <a:off x="5317079" y="3305164"/>
                                    <a:ext cx="360000" cy="36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Rectangle 58"/>
                                  <a:cNvSpPr/>
                                </a:nvSpPr>
                                <a:spPr>
                                  <a:xfrm>
                                    <a:off x="5236193" y="3386050"/>
                                    <a:ext cx="360000" cy="36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ectangle 59"/>
                                  <a:cNvSpPr/>
                                </a:nvSpPr>
                                <a:spPr>
                                  <a:xfrm>
                                    <a:off x="5155307" y="3458058"/>
                                    <a:ext cx="360000" cy="36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ight Arrow 60"/>
                                  <a:cNvSpPr/>
                                </a:nvSpPr>
                                <a:spPr>
                                  <a:xfrm>
                                    <a:off x="4644008" y="3292878"/>
                                    <a:ext cx="367243" cy="97938"/>
                                  </a:xfrm>
                                  <a:prstGeom prst="rightArrow">
                                    <a:avLst/>
                                  </a:prstGeom>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4283968" y="4156974"/>
                                    <a:ext cx="1584176" cy="523220"/>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de-DE" sz="1400" dirty="0" smtClean="0"/>
                                        <a:t>Convolution</a:t>
                                      </a:r>
                                    </a:p>
                                    <a:p>
                                      <a:r>
                                        <a:rPr lang="de-DE" sz="1400" dirty="0" smtClean="0"/>
                                        <a:t>25 5x5x5 kernels</a:t>
                                      </a:r>
                                      <a:endParaRPr lang="de-DE" sz="1400" dirty="0"/>
                                    </a:p>
                                  </a:txBody>
                                  <a:useSpRect/>
                                </a:txSp>
                              </a:sp>
                              <a:sp>
                                <a:nvSpPr>
                                  <a:cNvPr id="63" name="Rectangle 62"/>
                                  <a:cNvSpPr/>
                                </a:nvSpPr>
                                <a:spPr>
                                  <a:xfrm>
                                    <a:off x="5220072" y="1780710"/>
                                    <a:ext cx="1440160" cy="523220"/>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de-DE" sz="1400" dirty="0" smtClean="0"/>
                                        <a:t>25 feature maps 10x10x25</a:t>
                                      </a:r>
                                      <a:endParaRPr lang="de-DE" sz="1400" dirty="0"/>
                                    </a:p>
                                  </a:txBody>
                                  <a:useSpRect/>
                                </a:txSp>
                              </a:sp>
                              <a:sp>
                                <a:nvSpPr>
                                  <a:cNvPr id="64" name="Right Arrow 63"/>
                                  <a:cNvSpPr/>
                                </a:nvSpPr>
                                <a:spPr>
                                  <a:xfrm>
                                    <a:off x="6228184" y="3292878"/>
                                    <a:ext cx="367243" cy="97938"/>
                                  </a:xfrm>
                                  <a:prstGeom prst="rightArrow">
                                    <a:avLst/>
                                  </a:prstGeom>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Rectangle 64"/>
                                  <a:cNvSpPr/>
                                </a:nvSpPr>
                                <a:spPr>
                                  <a:xfrm>
                                    <a:off x="7416336" y="2932838"/>
                                    <a:ext cx="180000" cy="18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Rectangle 65"/>
                                  <a:cNvSpPr/>
                                </a:nvSpPr>
                                <a:spPr>
                                  <a:xfrm>
                                    <a:off x="7350678" y="3010179"/>
                                    <a:ext cx="180000" cy="18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Rectangle 66"/>
                                  <a:cNvSpPr/>
                                </a:nvSpPr>
                                <a:spPr>
                                  <a:xfrm>
                                    <a:off x="7272320" y="3086503"/>
                                    <a:ext cx="180000" cy="18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Rectangle 67"/>
                                  <a:cNvSpPr/>
                                </a:nvSpPr>
                                <a:spPr>
                                  <a:xfrm>
                                    <a:off x="7200312" y="3167019"/>
                                    <a:ext cx="180000" cy="18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Rectangle 68"/>
                                  <a:cNvSpPr/>
                                </a:nvSpPr>
                                <a:spPr>
                                  <a:xfrm>
                                    <a:off x="7130586" y="3256043"/>
                                    <a:ext cx="180000" cy="18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Rectangle 69"/>
                                  <a:cNvSpPr/>
                                </a:nvSpPr>
                                <a:spPr>
                                  <a:xfrm>
                                    <a:off x="7049053" y="3353371"/>
                                    <a:ext cx="180000" cy="18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Rectangle 70"/>
                                  <a:cNvSpPr/>
                                </a:nvSpPr>
                                <a:spPr>
                                  <a:xfrm>
                                    <a:off x="6930036" y="3437665"/>
                                    <a:ext cx="180000" cy="18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ectangle 71"/>
                                  <a:cNvSpPr/>
                                </a:nvSpPr>
                                <a:spPr>
                                  <a:xfrm>
                                    <a:off x="6849150" y="3518551"/>
                                    <a:ext cx="180000" cy="18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Rectangle 72"/>
                                  <a:cNvSpPr/>
                                </a:nvSpPr>
                                <a:spPr>
                                  <a:xfrm>
                                    <a:off x="6768264" y="3590559"/>
                                    <a:ext cx="180000" cy="18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Rectangle 73"/>
                                  <a:cNvSpPr/>
                                </a:nvSpPr>
                                <a:spPr>
                                  <a:xfrm>
                                    <a:off x="6660232" y="1780710"/>
                                    <a:ext cx="1512168" cy="523220"/>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de-DE" sz="1400" dirty="0" smtClean="0"/>
                                        <a:t>25 feature maps 5x5x25</a:t>
                                      </a:r>
                                      <a:endParaRPr lang="de-DE" sz="1400" dirty="0"/>
                                    </a:p>
                                  </a:txBody>
                                  <a:useSpRect/>
                                </a:txSp>
                              </a:sp>
                              <a:sp>
                                <a:nvSpPr>
                                  <a:cNvPr id="75" name="Right Arrow 74"/>
                                  <a:cNvSpPr/>
                                </a:nvSpPr>
                                <a:spPr>
                                  <a:xfrm>
                                    <a:off x="7884368" y="3292878"/>
                                    <a:ext cx="367243" cy="97938"/>
                                  </a:xfrm>
                                  <a:prstGeom prst="rightArrow">
                                    <a:avLst/>
                                  </a:prstGeom>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Rectangle 75"/>
                                  <a:cNvSpPr/>
                                </a:nvSpPr>
                                <a:spPr>
                                  <a:xfrm>
                                    <a:off x="8676456" y="2284766"/>
                                    <a:ext cx="36000" cy="3240000"/>
                                  </a:xfrm>
                                  <a:prstGeom prst="rect">
                                    <a:avLst/>
                                  </a:prstGeom>
                                  <a:solidFill>
                                    <a:schemeClr val="tx1">
                                      <a:lumMod val="50000"/>
                                      <a:lumOff val="50000"/>
                                      <a:alpha val="29000"/>
                                    </a:schemeClr>
                                  </a:solidFill>
                                  <a:ln>
                                    <a:solidFill>
                                      <a:schemeClr val="tx1"/>
                                    </a:solidFill>
                                  </a:ln>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ectangle 76"/>
                                  <a:cNvSpPr/>
                                </a:nvSpPr>
                                <a:spPr>
                                  <a:xfrm>
                                    <a:off x="6012160" y="4156974"/>
                                    <a:ext cx="936104" cy="523220"/>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de-DE" sz="1400" dirty="0" smtClean="0"/>
                                        <a:t>Pooling</a:t>
                                      </a:r>
                                    </a:p>
                                    <a:p>
                                      <a:pPr algn="ctr"/>
                                      <a:r>
                                        <a:rPr lang="de-DE" sz="1400" dirty="0" smtClean="0"/>
                                        <a:t>2x2</a:t>
                                      </a:r>
                                      <a:endParaRPr lang="de-DE" sz="1400" dirty="0"/>
                                    </a:p>
                                  </a:txBody>
                                  <a:useSpRect/>
                                </a:txSp>
                              </a:sp>
                              <a:sp>
                                <a:nvSpPr>
                                  <a:cNvPr id="78" name="Rectangle 77"/>
                                  <a:cNvSpPr/>
                                </a:nvSpPr>
                                <a:spPr>
                                  <a:xfrm>
                                    <a:off x="6876256" y="4228982"/>
                                    <a:ext cx="1728192" cy="523220"/>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de-DE" sz="1400" dirty="0" smtClean="0"/>
                                        <a:t>Convolution</a:t>
                                      </a:r>
                                    </a:p>
                                    <a:p>
                                      <a:r>
                                        <a:rPr lang="de-DE" sz="1400" dirty="0" smtClean="0"/>
                                        <a:t>125 5x5x25 kernels</a:t>
                                      </a:r>
                                      <a:endParaRPr lang="de-DE" sz="1400" dirty="0"/>
                                    </a:p>
                                  </a:txBody>
                                  <a:useSpRect/>
                                </a:txSp>
                              </a:sp>
                              <a:sp>
                                <a:nvSpPr>
                                  <a:cNvPr id="80" name="Rectangle 79"/>
                                  <a:cNvSpPr/>
                                </a:nvSpPr>
                                <a:spPr>
                                  <a:xfrm>
                                    <a:off x="8028384" y="5661248"/>
                                    <a:ext cx="1115616" cy="523220"/>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de-DE" sz="1400" b="1" dirty="0" smtClean="0">
                                          <a:solidFill>
                                            <a:srgbClr val="FF0000"/>
                                          </a:solidFill>
                                        </a:rPr>
                                        <a:t>Output </a:t>
                                      </a:r>
                                    </a:p>
                                    <a:p>
                                      <a:pPr algn="ctr"/>
                                      <a:r>
                                        <a:rPr lang="de-DE" sz="1400" b="1" dirty="0" smtClean="0">
                                          <a:solidFill>
                                            <a:srgbClr val="FF0000"/>
                                          </a:solidFill>
                                        </a:rPr>
                                        <a:t>Descriptor</a:t>
                                      </a:r>
                                      <a:endParaRPr lang="de-DE" sz="1400" b="1" dirty="0">
                                        <a:solidFill>
                                          <a:srgbClr val="FF0000"/>
                                        </a:solidFill>
                                      </a:endParaRPr>
                                    </a:p>
                                  </a:txBody>
                                  <a:useSpRect/>
                                </a:txSp>
                              </a:sp>
                              <a:sp>
                                <a:nvSpPr>
                                  <a:cNvPr id="53" name="Rectangle 52"/>
                                  <a:cNvSpPr/>
                                </a:nvSpPr>
                                <a:spPr>
                                  <a:xfrm>
                                    <a:off x="3203848" y="4797152"/>
                                    <a:ext cx="611560" cy="307777"/>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de-DE" sz="1400" b="1" dirty="0" smtClean="0">
                                          <a:solidFill>
                                            <a:srgbClr val="00B050"/>
                                          </a:solidFill>
                                        </a:rPr>
                                        <a:t>max</a:t>
                                      </a:r>
                                      <a:endParaRPr lang="de-DE" sz="1400" b="1" dirty="0">
                                        <a:solidFill>
                                          <a:srgbClr val="00B050"/>
                                        </a:solidFill>
                                      </a:endParaRPr>
                                    </a:p>
                                  </a:txBody>
                                  <a:useSpRect/>
                                </a:txSp>
                              </a:sp>
                              <a:sp>
                                <a:nvSpPr>
                                  <a:cNvPr id="81" name="Rectangle 80"/>
                                  <a:cNvSpPr/>
                                </a:nvSpPr>
                                <a:spPr>
                                  <a:xfrm>
                                    <a:off x="6147298" y="4796168"/>
                                    <a:ext cx="611560" cy="307777"/>
                                  </a:xfrm>
                                  <a:prstGeom prst="rect">
                                    <a:avLst/>
                                  </a:prstGeom>
                                </a:spPr>
                                <a:txSp>
                                  <a:txBody>
                                    <a:bodyPr wrap="square">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de-DE" sz="1400" b="1" dirty="0" smtClean="0">
                                          <a:solidFill>
                                            <a:srgbClr val="00B050"/>
                                          </a:solidFill>
                                        </a:rPr>
                                        <a:t>max</a:t>
                                      </a:r>
                                      <a:endParaRPr lang="de-DE" sz="1400" b="1" dirty="0">
                                        <a:solidFill>
                                          <a:srgbClr val="00B050"/>
                                        </a:solidFill>
                                      </a:endParaRPr>
                                    </a:p>
                                  </a:txBody>
                                  <a:useSpRect/>
                                </a:txSp>
                              </a:sp>
                            </lc:lockedCanvas>
                          </a:graphicData>
                        </a:graphic>
                      </wp:inline>
                    </w:drawing>
                  </w:r>
                </w:p>
                <w:p w:rsidR="004F6E2E" w:rsidRPr="00684CB4" w:rsidRDefault="004F6E2E" w:rsidP="00740EA2">
                  <w:pPr>
                    <w:jc w:val="center"/>
                    <w:rPr>
                      <w:lang w:val="en-US"/>
                    </w:rPr>
                  </w:pPr>
                  <w:r w:rsidRPr="00211D11">
                    <w:rPr>
                      <w:szCs w:val="18"/>
                      <w:lang w:val="en-US"/>
                    </w:rPr>
                    <w:t xml:space="preserve">Figure </w:t>
                  </w:r>
                  <w:r>
                    <w:rPr>
                      <w:szCs w:val="18"/>
                      <w:lang w:val="en-US"/>
                    </w:rPr>
                    <w:t>3</w:t>
                  </w:r>
                  <w:r w:rsidRPr="00211D11">
                    <w:rPr>
                      <w:szCs w:val="18"/>
                      <w:lang w:val="en-US"/>
                    </w:rPr>
                    <w:t xml:space="preserve">. The CNN used in this paper to learn </w:t>
                  </w:r>
                  <w:r>
                    <w:rPr>
                      <w:szCs w:val="18"/>
                      <w:lang w:val="en-US"/>
                    </w:rPr>
                    <w:t>descripto</w:t>
                  </w:r>
                  <w:r>
                    <w:rPr>
                      <w:rFonts w:hint="eastAsia"/>
                      <w:szCs w:val="18"/>
                      <w:lang w:val="en-US"/>
                    </w:rPr>
                    <w:t>r</w:t>
                  </w:r>
                </w:p>
                <w:p w:rsidR="004F6E2E" w:rsidRPr="00211D11" w:rsidRDefault="004F6E2E" w:rsidP="007D7D70">
                  <w:pPr>
                    <w:jc w:val="center"/>
                    <w:rPr>
                      <w:szCs w:val="18"/>
                      <w:lang w:val="en-US"/>
                    </w:rPr>
                  </w:pPr>
                </w:p>
                <w:tbl>
                  <w:tblPr>
                    <w:tblStyle w:val="TableGrid"/>
                    <w:tblW w:w="9606" w:type="dxa"/>
                    <w:tblBorders>
                      <w:left w:val="none" w:sz="0" w:space="0" w:color="auto"/>
                      <w:right w:val="none" w:sz="0" w:space="0" w:color="auto"/>
                      <w:insideH w:val="none" w:sz="0" w:space="0" w:color="auto"/>
                      <w:insideV w:val="none" w:sz="0" w:space="0" w:color="auto"/>
                    </w:tblBorders>
                    <w:tblLook w:val="04A0"/>
                  </w:tblPr>
                  <w:tblGrid>
                    <w:gridCol w:w="959"/>
                    <w:gridCol w:w="1134"/>
                    <w:gridCol w:w="1559"/>
                    <w:gridCol w:w="1134"/>
                    <w:gridCol w:w="1276"/>
                    <w:gridCol w:w="1276"/>
                    <w:gridCol w:w="2268"/>
                  </w:tblGrid>
                  <w:tr w:rsidR="004F6E2E" w:rsidTr="00FB3B29">
                    <w:tc>
                      <w:tcPr>
                        <w:tcW w:w="959" w:type="dxa"/>
                        <w:tcBorders>
                          <w:top w:val="single" w:sz="4" w:space="0" w:color="auto"/>
                          <w:bottom w:val="single" w:sz="4" w:space="0" w:color="auto"/>
                        </w:tcBorders>
                      </w:tcPr>
                      <w:p w:rsidR="004F6E2E" w:rsidRDefault="004F6E2E" w:rsidP="00FB3B29">
                        <w:pPr>
                          <w:jc w:val="center"/>
                          <w:rPr>
                            <w:lang w:val="en-US"/>
                          </w:rPr>
                        </w:pPr>
                      </w:p>
                    </w:tc>
                    <w:tc>
                      <w:tcPr>
                        <w:tcW w:w="1134" w:type="dxa"/>
                        <w:tcBorders>
                          <w:top w:val="single" w:sz="4" w:space="0" w:color="auto"/>
                          <w:bottom w:val="single" w:sz="4" w:space="0" w:color="auto"/>
                        </w:tcBorders>
                      </w:tcPr>
                      <w:p w:rsidR="004F6E2E" w:rsidRPr="006303E4" w:rsidRDefault="004F6E2E" w:rsidP="00FB3B29">
                        <w:pPr>
                          <w:jc w:val="center"/>
                          <w:rPr>
                            <w:szCs w:val="18"/>
                            <w:lang w:val="en-US"/>
                          </w:rPr>
                        </w:pPr>
                        <w:r w:rsidRPr="006303E4">
                          <w:rPr>
                            <w:szCs w:val="18"/>
                            <w:lang w:val="en-US"/>
                          </w:rPr>
                          <w:t>Input</w:t>
                        </w:r>
                      </w:p>
                    </w:tc>
                    <w:tc>
                      <w:tcPr>
                        <w:tcW w:w="1559" w:type="dxa"/>
                        <w:tcBorders>
                          <w:top w:val="single" w:sz="4" w:space="0" w:color="auto"/>
                          <w:bottom w:val="single" w:sz="4" w:space="0" w:color="auto"/>
                        </w:tcBorders>
                      </w:tcPr>
                      <w:p w:rsidR="004F6E2E" w:rsidRPr="006303E4" w:rsidRDefault="004F6E2E" w:rsidP="00FB3B29">
                        <w:pPr>
                          <w:jc w:val="center"/>
                          <w:rPr>
                            <w:szCs w:val="18"/>
                            <w:lang w:val="en-US"/>
                          </w:rPr>
                        </w:pPr>
                        <w:r w:rsidRPr="006303E4">
                          <w:rPr>
                            <w:szCs w:val="18"/>
                            <w:lang w:val="en-US"/>
                          </w:rPr>
                          <w:t>Convolution</w:t>
                        </w:r>
                        <w:r>
                          <w:rPr>
                            <w:szCs w:val="18"/>
                            <w:lang w:val="en-US"/>
                          </w:rPr>
                          <w:t xml:space="preserve"> kernels</w:t>
                        </w:r>
                      </w:p>
                    </w:tc>
                    <w:tc>
                      <w:tcPr>
                        <w:tcW w:w="1134" w:type="dxa"/>
                        <w:tcBorders>
                          <w:top w:val="single" w:sz="4" w:space="0" w:color="auto"/>
                          <w:bottom w:val="single" w:sz="4" w:space="0" w:color="auto"/>
                        </w:tcBorders>
                      </w:tcPr>
                      <w:p w:rsidR="004F6E2E" w:rsidRPr="006303E4" w:rsidRDefault="004F6E2E" w:rsidP="00FB3B29">
                        <w:pPr>
                          <w:jc w:val="center"/>
                          <w:rPr>
                            <w:szCs w:val="18"/>
                            <w:lang w:val="en-US"/>
                          </w:rPr>
                        </w:pPr>
                        <w:r w:rsidRPr="006303E4">
                          <w:rPr>
                            <w:szCs w:val="18"/>
                            <w:lang w:val="en-US"/>
                          </w:rPr>
                          <w:t>Nonlinear</w:t>
                        </w:r>
                      </w:p>
                    </w:tc>
                    <w:tc>
                      <w:tcPr>
                        <w:tcW w:w="1276" w:type="dxa"/>
                        <w:tcBorders>
                          <w:top w:val="single" w:sz="4" w:space="0" w:color="auto"/>
                          <w:bottom w:val="single" w:sz="4" w:space="0" w:color="auto"/>
                        </w:tcBorders>
                      </w:tcPr>
                      <w:p w:rsidR="004F6E2E" w:rsidRPr="006303E4" w:rsidRDefault="004F6E2E" w:rsidP="00FB3B29">
                        <w:pPr>
                          <w:jc w:val="center"/>
                          <w:rPr>
                            <w:szCs w:val="18"/>
                            <w:lang w:val="en-US"/>
                          </w:rPr>
                        </w:pPr>
                        <w:r w:rsidRPr="006303E4">
                          <w:rPr>
                            <w:szCs w:val="18"/>
                            <w:lang w:val="en-US"/>
                          </w:rPr>
                          <w:t>Pooling</w:t>
                        </w:r>
                      </w:p>
                    </w:tc>
                    <w:tc>
                      <w:tcPr>
                        <w:tcW w:w="1276" w:type="dxa"/>
                        <w:tcBorders>
                          <w:top w:val="single" w:sz="4" w:space="0" w:color="auto"/>
                          <w:bottom w:val="single" w:sz="4" w:space="0" w:color="auto"/>
                        </w:tcBorders>
                      </w:tcPr>
                      <w:p w:rsidR="004F6E2E" w:rsidRPr="006303E4" w:rsidRDefault="004F6E2E" w:rsidP="00FB3B29">
                        <w:pPr>
                          <w:jc w:val="center"/>
                          <w:rPr>
                            <w:szCs w:val="18"/>
                            <w:lang w:val="en-US"/>
                          </w:rPr>
                        </w:pPr>
                        <w:r w:rsidRPr="006303E4">
                          <w:rPr>
                            <w:szCs w:val="18"/>
                            <w:lang w:val="en-US"/>
                          </w:rPr>
                          <w:t>Output</w:t>
                        </w:r>
                      </w:p>
                    </w:tc>
                    <w:tc>
                      <w:tcPr>
                        <w:tcW w:w="2268" w:type="dxa"/>
                        <w:tcBorders>
                          <w:top w:val="single" w:sz="4" w:space="0" w:color="auto"/>
                          <w:bottom w:val="single" w:sz="4" w:space="0" w:color="auto"/>
                        </w:tcBorders>
                      </w:tcPr>
                      <w:p w:rsidR="004F6E2E" w:rsidRPr="006303E4" w:rsidRDefault="004F6E2E" w:rsidP="00FB3B29">
                        <w:pPr>
                          <w:jc w:val="center"/>
                          <w:rPr>
                            <w:szCs w:val="18"/>
                            <w:lang w:val="en-US"/>
                          </w:rPr>
                        </w:pPr>
                        <w:r w:rsidRPr="006303E4">
                          <w:rPr>
                            <w:szCs w:val="18"/>
                            <w:lang w:val="en-US"/>
                          </w:rPr>
                          <w:t>Learning parameters</w:t>
                        </w:r>
                      </w:p>
                    </w:tc>
                  </w:tr>
                  <w:tr w:rsidR="004F6E2E" w:rsidTr="00FB3B29">
                    <w:tc>
                      <w:tcPr>
                        <w:tcW w:w="959" w:type="dxa"/>
                        <w:tcBorders>
                          <w:top w:val="single" w:sz="4" w:space="0" w:color="auto"/>
                        </w:tcBorders>
                      </w:tcPr>
                      <w:p w:rsidR="004F6E2E" w:rsidRPr="006303E4" w:rsidRDefault="004F6E2E" w:rsidP="00FB3B29">
                        <w:pPr>
                          <w:jc w:val="center"/>
                          <w:rPr>
                            <w:szCs w:val="18"/>
                            <w:lang w:val="en-US"/>
                          </w:rPr>
                        </w:pPr>
                        <w:r>
                          <w:rPr>
                            <w:szCs w:val="18"/>
                            <w:lang w:val="en-US"/>
                          </w:rPr>
                          <w:t>Stage 1</w:t>
                        </w:r>
                      </w:p>
                    </w:tc>
                    <w:tc>
                      <w:tcPr>
                        <w:tcW w:w="1134" w:type="dxa"/>
                        <w:tcBorders>
                          <w:top w:val="single" w:sz="4" w:space="0" w:color="auto"/>
                        </w:tcBorders>
                      </w:tcPr>
                      <w:p w:rsidR="004F6E2E" w:rsidRPr="006303E4" w:rsidRDefault="004F6E2E" w:rsidP="00FB3B29">
                        <w:pPr>
                          <w:jc w:val="center"/>
                          <w:rPr>
                            <w:szCs w:val="18"/>
                            <w:lang w:val="en-US"/>
                          </w:rPr>
                        </w:pPr>
                        <w:r w:rsidRPr="006303E4">
                          <w:rPr>
                            <w:szCs w:val="18"/>
                            <w:lang w:val="en-US"/>
                          </w:rPr>
                          <w:t>32 x 32</w:t>
                        </w:r>
                      </w:p>
                    </w:tc>
                    <w:tc>
                      <w:tcPr>
                        <w:tcW w:w="1559" w:type="dxa"/>
                        <w:tcBorders>
                          <w:top w:val="single" w:sz="4" w:space="0" w:color="auto"/>
                        </w:tcBorders>
                      </w:tcPr>
                      <w:p w:rsidR="004F6E2E" w:rsidRPr="006303E4" w:rsidRDefault="004F6E2E" w:rsidP="00FB3B29">
                        <w:pPr>
                          <w:jc w:val="center"/>
                          <w:rPr>
                            <w:szCs w:val="18"/>
                            <w:lang w:val="en-US"/>
                          </w:rPr>
                        </w:pPr>
                        <w:r w:rsidRPr="006303E4">
                          <w:rPr>
                            <w:szCs w:val="18"/>
                            <w:lang w:val="en-US"/>
                          </w:rPr>
                          <w:t>5 x 5 x</w:t>
                        </w:r>
                        <w:r>
                          <w:rPr>
                            <w:szCs w:val="18"/>
                            <w:lang w:val="en-US"/>
                          </w:rPr>
                          <w:t xml:space="preserve"> </w:t>
                        </w:r>
                        <w:r w:rsidRPr="006303E4">
                          <w:rPr>
                            <w:szCs w:val="18"/>
                            <w:lang w:val="en-US"/>
                          </w:rPr>
                          <w:t>5</w:t>
                        </w:r>
                      </w:p>
                    </w:tc>
                    <w:tc>
                      <w:tcPr>
                        <w:tcW w:w="1134" w:type="dxa"/>
                        <w:tcBorders>
                          <w:top w:val="single" w:sz="4" w:space="0" w:color="auto"/>
                        </w:tcBorders>
                      </w:tcPr>
                      <w:p w:rsidR="004F6E2E" w:rsidRPr="006303E4" w:rsidRDefault="004F6E2E" w:rsidP="00FB3B29">
                        <w:pPr>
                          <w:jc w:val="center"/>
                          <w:rPr>
                            <w:szCs w:val="18"/>
                            <w:lang w:val="en-US"/>
                          </w:rPr>
                        </w:pPr>
                        <w:r w:rsidRPr="006303E4">
                          <w:rPr>
                            <w:szCs w:val="18"/>
                            <w:lang w:val="en-US"/>
                          </w:rPr>
                          <w:t>sigmoid</w:t>
                        </w:r>
                      </w:p>
                    </w:tc>
                    <w:tc>
                      <w:tcPr>
                        <w:tcW w:w="1276" w:type="dxa"/>
                        <w:tcBorders>
                          <w:top w:val="single" w:sz="4" w:space="0" w:color="auto"/>
                        </w:tcBorders>
                      </w:tcPr>
                      <w:p w:rsidR="004F6E2E" w:rsidRPr="006303E4" w:rsidRDefault="004F6E2E" w:rsidP="00FB3B29">
                        <w:pPr>
                          <w:jc w:val="center"/>
                          <w:rPr>
                            <w:szCs w:val="18"/>
                            <w:lang w:val="en-US"/>
                          </w:rPr>
                        </w:pPr>
                        <w:r>
                          <w:rPr>
                            <w:szCs w:val="18"/>
                            <w:lang w:val="en-US"/>
                          </w:rPr>
                          <w:t>m</w:t>
                        </w:r>
                        <w:r w:rsidRPr="006303E4">
                          <w:rPr>
                            <w:szCs w:val="18"/>
                            <w:lang w:val="en-US"/>
                          </w:rPr>
                          <w:t>ax (2 x 2)</w:t>
                        </w:r>
                      </w:p>
                    </w:tc>
                    <w:tc>
                      <w:tcPr>
                        <w:tcW w:w="1276" w:type="dxa"/>
                        <w:tcBorders>
                          <w:top w:val="single" w:sz="4" w:space="0" w:color="auto"/>
                        </w:tcBorders>
                      </w:tcPr>
                      <w:p w:rsidR="004F6E2E" w:rsidRPr="006303E4" w:rsidRDefault="004F6E2E" w:rsidP="00FB3B29">
                        <w:pPr>
                          <w:jc w:val="center"/>
                          <w:rPr>
                            <w:szCs w:val="18"/>
                            <w:lang w:val="en-US"/>
                          </w:rPr>
                        </w:pPr>
                        <w:r w:rsidRPr="006303E4">
                          <w:rPr>
                            <w:szCs w:val="18"/>
                            <w:lang w:val="en-US"/>
                          </w:rPr>
                          <w:t>14 x 14 x</w:t>
                        </w:r>
                        <w:r>
                          <w:rPr>
                            <w:szCs w:val="18"/>
                            <w:lang w:val="en-US"/>
                          </w:rPr>
                          <w:t xml:space="preserve"> </w:t>
                        </w:r>
                        <w:r w:rsidRPr="006303E4">
                          <w:rPr>
                            <w:szCs w:val="18"/>
                            <w:lang w:val="en-US"/>
                          </w:rPr>
                          <w:t>5</w:t>
                        </w:r>
                      </w:p>
                    </w:tc>
                    <w:tc>
                      <w:tcPr>
                        <w:tcW w:w="2268" w:type="dxa"/>
                        <w:tcBorders>
                          <w:top w:val="single" w:sz="4" w:space="0" w:color="auto"/>
                        </w:tcBorders>
                      </w:tcPr>
                      <w:p w:rsidR="004F6E2E" w:rsidRDefault="004F6E2E" w:rsidP="00FB3B29">
                        <w:pPr>
                          <w:jc w:val="center"/>
                          <w:rPr>
                            <w:lang w:val="en-US"/>
                          </w:rPr>
                        </w:pPr>
                        <w:r>
                          <w:rPr>
                            <w:bCs/>
                            <w:i/>
                            <w:iCs/>
                            <w:szCs w:val="18"/>
                            <w:lang w:val="en-US"/>
                          </w:rPr>
                          <w:t>w</w:t>
                        </w:r>
                        <w:r>
                          <w:rPr>
                            <w:bCs/>
                            <w:i/>
                            <w:iCs/>
                            <w:szCs w:val="18"/>
                            <w:vertAlign w:val="subscript"/>
                            <w:lang w:val="en-US"/>
                          </w:rPr>
                          <w:t>1</w:t>
                        </w:r>
                        <w:r>
                          <w:rPr>
                            <w:bCs/>
                            <w:i/>
                            <w:iCs/>
                            <w:szCs w:val="18"/>
                            <w:lang w:val="en-US"/>
                          </w:rPr>
                          <w:t xml:space="preserve"> , b</w:t>
                        </w:r>
                        <w:r>
                          <w:rPr>
                            <w:bCs/>
                            <w:i/>
                            <w:iCs/>
                            <w:szCs w:val="18"/>
                            <w:vertAlign w:val="subscript"/>
                            <w:lang w:val="en-US"/>
                          </w:rPr>
                          <w:t>1</w:t>
                        </w:r>
                      </w:p>
                    </w:tc>
                  </w:tr>
                  <w:tr w:rsidR="004F6E2E" w:rsidTr="00FB3B29">
                    <w:tc>
                      <w:tcPr>
                        <w:tcW w:w="959" w:type="dxa"/>
                      </w:tcPr>
                      <w:p w:rsidR="004F6E2E" w:rsidRPr="006303E4" w:rsidRDefault="004F6E2E" w:rsidP="00FB3B29">
                        <w:pPr>
                          <w:jc w:val="center"/>
                          <w:rPr>
                            <w:szCs w:val="18"/>
                            <w:lang w:val="en-US"/>
                          </w:rPr>
                        </w:pPr>
                        <w:r>
                          <w:rPr>
                            <w:szCs w:val="18"/>
                            <w:lang w:val="en-US"/>
                          </w:rPr>
                          <w:t xml:space="preserve">Stage </w:t>
                        </w:r>
                        <w:r w:rsidRPr="006303E4">
                          <w:rPr>
                            <w:szCs w:val="18"/>
                            <w:lang w:val="en-US"/>
                          </w:rPr>
                          <w:t>2</w:t>
                        </w:r>
                      </w:p>
                    </w:tc>
                    <w:tc>
                      <w:tcPr>
                        <w:tcW w:w="1134" w:type="dxa"/>
                      </w:tcPr>
                      <w:p w:rsidR="004F6E2E" w:rsidRPr="006303E4" w:rsidRDefault="004F6E2E" w:rsidP="00FB3B29">
                        <w:pPr>
                          <w:jc w:val="center"/>
                          <w:rPr>
                            <w:szCs w:val="18"/>
                            <w:lang w:val="en-US"/>
                          </w:rPr>
                        </w:pPr>
                        <w:r w:rsidRPr="006303E4">
                          <w:rPr>
                            <w:szCs w:val="18"/>
                            <w:lang w:val="en-US"/>
                          </w:rPr>
                          <w:t>14 x 14 x5</w:t>
                        </w:r>
                      </w:p>
                    </w:tc>
                    <w:tc>
                      <w:tcPr>
                        <w:tcW w:w="1559" w:type="dxa"/>
                      </w:tcPr>
                      <w:p w:rsidR="004F6E2E" w:rsidRPr="006303E4" w:rsidRDefault="004F6E2E" w:rsidP="00FB3B29">
                        <w:pPr>
                          <w:jc w:val="center"/>
                          <w:rPr>
                            <w:szCs w:val="18"/>
                            <w:lang w:val="en-US"/>
                          </w:rPr>
                        </w:pPr>
                        <w:r>
                          <w:rPr>
                            <w:szCs w:val="18"/>
                            <w:lang w:val="en-US"/>
                          </w:rPr>
                          <w:t>25</w:t>
                        </w:r>
                        <w:r w:rsidRPr="006303E4">
                          <w:rPr>
                            <w:szCs w:val="18"/>
                            <w:lang w:val="en-US"/>
                          </w:rPr>
                          <w:t xml:space="preserve"> x 5 x 5 x 5</w:t>
                        </w:r>
                      </w:p>
                    </w:tc>
                    <w:tc>
                      <w:tcPr>
                        <w:tcW w:w="1134" w:type="dxa"/>
                      </w:tcPr>
                      <w:p w:rsidR="004F6E2E" w:rsidRPr="006303E4" w:rsidRDefault="004F6E2E" w:rsidP="00FB3B29">
                        <w:pPr>
                          <w:jc w:val="center"/>
                          <w:rPr>
                            <w:szCs w:val="18"/>
                            <w:lang w:val="en-US"/>
                          </w:rPr>
                        </w:pPr>
                        <w:r w:rsidRPr="006303E4">
                          <w:rPr>
                            <w:szCs w:val="18"/>
                            <w:lang w:val="en-US"/>
                          </w:rPr>
                          <w:t>sigmoid</w:t>
                        </w:r>
                      </w:p>
                    </w:tc>
                    <w:tc>
                      <w:tcPr>
                        <w:tcW w:w="1276" w:type="dxa"/>
                      </w:tcPr>
                      <w:p w:rsidR="004F6E2E" w:rsidRPr="006303E4" w:rsidRDefault="004F6E2E" w:rsidP="00FB3B29">
                        <w:pPr>
                          <w:jc w:val="center"/>
                          <w:rPr>
                            <w:szCs w:val="18"/>
                            <w:lang w:val="en-US"/>
                          </w:rPr>
                        </w:pPr>
                        <w:r>
                          <w:rPr>
                            <w:szCs w:val="18"/>
                            <w:lang w:val="en-US"/>
                          </w:rPr>
                          <w:t>m</w:t>
                        </w:r>
                        <w:r w:rsidRPr="006303E4">
                          <w:rPr>
                            <w:szCs w:val="18"/>
                            <w:lang w:val="en-US"/>
                          </w:rPr>
                          <w:t>ax (2 x 2)</w:t>
                        </w:r>
                      </w:p>
                    </w:tc>
                    <w:tc>
                      <w:tcPr>
                        <w:tcW w:w="1276" w:type="dxa"/>
                      </w:tcPr>
                      <w:p w:rsidR="004F6E2E" w:rsidRPr="006303E4" w:rsidRDefault="004F6E2E" w:rsidP="00FB3B29">
                        <w:pPr>
                          <w:jc w:val="center"/>
                          <w:rPr>
                            <w:szCs w:val="18"/>
                            <w:lang w:val="en-US"/>
                          </w:rPr>
                        </w:pPr>
                        <w:r>
                          <w:rPr>
                            <w:szCs w:val="18"/>
                            <w:lang w:val="en-US"/>
                          </w:rPr>
                          <w:t>5</w:t>
                        </w:r>
                        <w:r w:rsidRPr="006303E4">
                          <w:rPr>
                            <w:szCs w:val="18"/>
                            <w:lang w:val="en-US"/>
                          </w:rPr>
                          <w:t xml:space="preserve"> x </w:t>
                        </w:r>
                        <w:r>
                          <w:rPr>
                            <w:szCs w:val="18"/>
                            <w:lang w:val="en-US"/>
                          </w:rPr>
                          <w:t>5</w:t>
                        </w:r>
                        <w:r w:rsidRPr="006303E4">
                          <w:rPr>
                            <w:szCs w:val="18"/>
                            <w:lang w:val="en-US"/>
                          </w:rPr>
                          <w:t xml:space="preserve"> x</w:t>
                        </w:r>
                        <w:r>
                          <w:rPr>
                            <w:szCs w:val="18"/>
                            <w:lang w:val="en-US"/>
                          </w:rPr>
                          <w:t xml:space="preserve"> 2</w:t>
                        </w:r>
                        <w:r w:rsidRPr="006303E4">
                          <w:rPr>
                            <w:szCs w:val="18"/>
                            <w:lang w:val="en-US"/>
                          </w:rPr>
                          <w:t>5</w:t>
                        </w:r>
                      </w:p>
                    </w:tc>
                    <w:tc>
                      <w:tcPr>
                        <w:tcW w:w="2268" w:type="dxa"/>
                      </w:tcPr>
                      <w:p w:rsidR="004F6E2E" w:rsidRDefault="004F6E2E" w:rsidP="00FB3B29">
                        <w:pPr>
                          <w:jc w:val="center"/>
                          <w:rPr>
                            <w:lang w:val="en-US"/>
                          </w:rPr>
                        </w:pPr>
                        <w:r>
                          <w:rPr>
                            <w:bCs/>
                            <w:i/>
                            <w:iCs/>
                            <w:szCs w:val="18"/>
                            <w:lang w:val="en-US"/>
                          </w:rPr>
                          <w:t>w</w:t>
                        </w:r>
                        <w:r>
                          <w:rPr>
                            <w:bCs/>
                            <w:i/>
                            <w:iCs/>
                            <w:szCs w:val="18"/>
                            <w:vertAlign w:val="subscript"/>
                            <w:lang w:val="en-US"/>
                          </w:rPr>
                          <w:t>2</w:t>
                        </w:r>
                        <w:r>
                          <w:rPr>
                            <w:bCs/>
                            <w:i/>
                            <w:iCs/>
                            <w:szCs w:val="18"/>
                            <w:lang w:val="en-US"/>
                          </w:rPr>
                          <w:t xml:space="preserve"> , b</w:t>
                        </w:r>
                        <w:r>
                          <w:rPr>
                            <w:bCs/>
                            <w:i/>
                            <w:iCs/>
                            <w:szCs w:val="18"/>
                            <w:vertAlign w:val="subscript"/>
                            <w:lang w:val="en-US"/>
                          </w:rPr>
                          <w:t>2</w:t>
                        </w:r>
                      </w:p>
                    </w:tc>
                  </w:tr>
                  <w:tr w:rsidR="004F6E2E" w:rsidTr="00FB3B29">
                    <w:tc>
                      <w:tcPr>
                        <w:tcW w:w="959" w:type="dxa"/>
                      </w:tcPr>
                      <w:p w:rsidR="004F6E2E" w:rsidRPr="006303E4" w:rsidRDefault="004F6E2E" w:rsidP="00FB3B29">
                        <w:pPr>
                          <w:jc w:val="center"/>
                          <w:rPr>
                            <w:szCs w:val="18"/>
                            <w:lang w:val="en-US"/>
                          </w:rPr>
                        </w:pPr>
                        <w:r>
                          <w:rPr>
                            <w:szCs w:val="18"/>
                            <w:lang w:val="en-US"/>
                          </w:rPr>
                          <w:t xml:space="preserve">Stage </w:t>
                        </w:r>
                        <w:r w:rsidRPr="006303E4">
                          <w:rPr>
                            <w:szCs w:val="18"/>
                            <w:lang w:val="en-US"/>
                          </w:rPr>
                          <w:t>3</w:t>
                        </w:r>
                      </w:p>
                    </w:tc>
                    <w:tc>
                      <w:tcPr>
                        <w:tcW w:w="1134" w:type="dxa"/>
                      </w:tcPr>
                      <w:p w:rsidR="004F6E2E" w:rsidRPr="006303E4" w:rsidRDefault="004F6E2E" w:rsidP="00FB3B29">
                        <w:pPr>
                          <w:jc w:val="center"/>
                          <w:rPr>
                            <w:szCs w:val="18"/>
                            <w:lang w:val="en-US"/>
                          </w:rPr>
                        </w:pPr>
                        <w:r>
                          <w:rPr>
                            <w:szCs w:val="18"/>
                            <w:lang w:val="en-US"/>
                          </w:rPr>
                          <w:t>5</w:t>
                        </w:r>
                        <w:r w:rsidRPr="006303E4">
                          <w:rPr>
                            <w:szCs w:val="18"/>
                            <w:lang w:val="en-US"/>
                          </w:rPr>
                          <w:t xml:space="preserve"> x </w:t>
                        </w:r>
                        <w:r>
                          <w:rPr>
                            <w:szCs w:val="18"/>
                            <w:lang w:val="en-US"/>
                          </w:rPr>
                          <w:t>5</w:t>
                        </w:r>
                        <w:r w:rsidRPr="006303E4">
                          <w:rPr>
                            <w:szCs w:val="18"/>
                            <w:lang w:val="en-US"/>
                          </w:rPr>
                          <w:t xml:space="preserve"> x</w:t>
                        </w:r>
                        <w:r>
                          <w:rPr>
                            <w:szCs w:val="18"/>
                            <w:lang w:val="en-US"/>
                          </w:rPr>
                          <w:t xml:space="preserve"> 2</w:t>
                        </w:r>
                        <w:r w:rsidRPr="006303E4">
                          <w:rPr>
                            <w:szCs w:val="18"/>
                            <w:lang w:val="en-US"/>
                          </w:rPr>
                          <w:t>5</w:t>
                        </w:r>
                      </w:p>
                    </w:tc>
                    <w:tc>
                      <w:tcPr>
                        <w:tcW w:w="1559" w:type="dxa"/>
                      </w:tcPr>
                      <w:p w:rsidR="004F6E2E" w:rsidRPr="006303E4" w:rsidRDefault="004F6E2E" w:rsidP="00FB3B29">
                        <w:pPr>
                          <w:jc w:val="center"/>
                          <w:rPr>
                            <w:szCs w:val="18"/>
                            <w:lang w:val="en-US"/>
                          </w:rPr>
                        </w:pPr>
                        <w:r>
                          <w:rPr>
                            <w:szCs w:val="18"/>
                            <w:lang w:val="en-US"/>
                          </w:rPr>
                          <w:t>125</w:t>
                        </w:r>
                        <w:r w:rsidRPr="006303E4">
                          <w:rPr>
                            <w:szCs w:val="18"/>
                            <w:lang w:val="en-US"/>
                          </w:rPr>
                          <w:t xml:space="preserve"> x 5 x 5 x </w:t>
                        </w:r>
                        <w:r>
                          <w:rPr>
                            <w:szCs w:val="18"/>
                            <w:lang w:val="en-US"/>
                          </w:rPr>
                          <w:t>2</w:t>
                        </w:r>
                        <w:r w:rsidRPr="006303E4">
                          <w:rPr>
                            <w:szCs w:val="18"/>
                            <w:lang w:val="en-US"/>
                          </w:rPr>
                          <w:t>5</w:t>
                        </w:r>
                      </w:p>
                    </w:tc>
                    <w:tc>
                      <w:tcPr>
                        <w:tcW w:w="1134" w:type="dxa"/>
                      </w:tcPr>
                      <w:p w:rsidR="004F6E2E" w:rsidRPr="006303E4" w:rsidRDefault="004F6E2E" w:rsidP="00FB3B29">
                        <w:pPr>
                          <w:jc w:val="center"/>
                          <w:rPr>
                            <w:szCs w:val="18"/>
                            <w:lang w:val="en-US"/>
                          </w:rPr>
                        </w:pPr>
                        <w:r>
                          <w:rPr>
                            <w:szCs w:val="18"/>
                            <w:lang w:val="en-US"/>
                          </w:rPr>
                          <w:t>~</w:t>
                        </w:r>
                      </w:p>
                    </w:tc>
                    <w:tc>
                      <w:tcPr>
                        <w:tcW w:w="1276" w:type="dxa"/>
                      </w:tcPr>
                      <w:p w:rsidR="004F6E2E" w:rsidRPr="006303E4" w:rsidRDefault="004F6E2E" w:rsidP="00FB3B29">
                        <w:pPr>
                          <w:jc w:val="center"/>
                          <w:rPr>
                            <w:szCs w:val="18"/>
                            <w:lang w:val="en-US"/>
                          </w:rPr>
                        </w:pPr>
                        <w:r>
                          <w:rPr>
                            <w:szCs w:val="18"/>
                            <w:lang w:val="en-US"/>
                          </w:rPr>
                          <w:t>~</w:t>
                        </w:r>
                      </w:p>
                    </w:tc>
                    <w:tc>
                      <w:tcPr>
                        <w:tcW w:w="1276" w:type="dxa"/>
                      </w:tcPr>
                      <w:p w:rsidR="004F6E2E" w:rsidRPr="006303E4" w:rsidRDefault="004F6E2E" w:rsidP="00FB3B29">
                        <w:pPr>
                          <w:jc w:val="center"/>
                          <w:rPr>
                            <w:szCs w:val="18"/>
                            <w:lang w:val="en-US"/>
                          </w:rPr>
                        </w:pPr>
                        <w:r>
                          <w:rPr>
                            <w:szCs w:val="18"/>
                            <w:lang w:val="en-US"/>
                          </w:rPr>
                          <w:t>1</w:t>
                        </w:r>
                        <w:r w:rsidRPr="006303E4">
                          <w:rPr>
                            <w:szCs w:val="18"/>
                            <w:lang w:val="en-US"/>
                          </w:rPr>
                          <w:t xml:space="preserve"> x</w:t>
                        </w:r>
                        <w:r>
                          <w:rPr>
                            <w:szCs w:val="18"/>
                            <w:lang w:val="en-US"/>
                          </w:rPr>
                          <w:t xml:space="preserve"> 1</w:t>
                        </w:r>
                        <w:r w:rsidRPr="006303E4">
                          <w:rPr>
                            <w:szCs w:val="18"/>
                            <w:lang w:val="en-US"/>
                          </w:rPr>
                          <w:t xml:space="preserve"> x</w:t>
                        </w:r>
                        <w:r>
                          <w:rPr>
                            <w:szCs w:val="18"/>
                            <w:lang w:val="en-US"/>
                          </w:rPr>
                          <w:t xml:space="preserve"> 125</w:t>
                        </w:r>
                      </w:p>
                    </w:tc>
                    <w:tc>
                      <w:tcPr>
                        <w:tcW w:w="2268" w:type="dxa"/>
                      </w:tcPr>
                      <w:p w:rsidR="004F6E2E" w:rsidRDefault="004F6E2E" w:rsidP="00FB3B29">
                        <w:pPr>
                          <w:jc w:val="center"/>
                          <w:rPr>
                            <w:lang w:val="en-US"/>
                          </w:rPr>
                        </w:pPr>
                        <w:r>
                          <w:rPr>
                            <w:bCs/>
                            <w:i/>
                            <w:iCs/>
                            <w:szCs w:val="18"/>
                            <w:lang w:val="en-US"/>
                          </w:rPr>
                          <w:t>w</w:t>
                        </w:r>
                        <w:r>
                          <w:rPr>
                            <w:bCs/>
                            <w:i/>
                            <w:iCs/>
                            <w:szCs w:val="18"/>
                            <w:vertAlign w:val="subscript"/>
                            <w:lang w:val="en-US"/>
                          </w:rPr>
                          <w:t>3</w:t>
                        </w:r>
                        <w:r>
                          <w:rPr>
                            <w:bCs/>
                            <w:i/>
                            <w:iCs/>
                            <w:szCs w:val="18"/>
                            <w:lang w:val="en-US"/>
                          </w:rPr>
                          <w:t xml:space="preserve"> , b</w:t>
                        </w:r>
                        <w:r>
                          <w:rPr>
                            <w:bCs/>
                            <w:i/>
                            <w:iCs/>
                            <w:szCs w:val="18"/>
                            <w:vertAlign w:val="subscript"/>
                            <w:lang w:val="en-US"/>
                          </w:rPr>
                          <w:t>3</w:t>
                        </w:r>
                      </w:p>
                    </w:tc>
                  </w:tr>
                </w:tbl>
                <w:p w:rsidR="004F6E2E" w:rsidRPr="00B506CE" w:rsidRDefault="004F6E2E" w:rsidP="00740EA2">
                  <w:pPr>
                    <w:jc w:val="center"/>
                    <w:rPr>
                      <w:lang w:val="en-US"/>
                    </w:rPr>
                  </w:pPr>
                  <w:r w:rsidRPr="006303E4">
                    <w:rPr>
                      <w:szCs w:val="18"/>
                      <w:lang w:val="en-US"/>
                    </w:rPr>
                    <w:t>Table 1. detailed architecture and learning parameters for used CNN in this paper.</w:t>
                  </w:r>
                </w:p>
              </w:txbxContent>
            </v:textbox>
            <w10:wrap type="tight"/>
          </v:shape>
        </w:pict>
      </w:r>
      <w:r w:rsidR="00F246DC">
        <w:rPr>
          <w:szCs w:val="18"/>
        </w:rPr>
        <w:t xml:space="preserve"> </w:t>
      </w:r>
      <w:r w:rsidRPr="009E0E37">
        <w:rPr>
          <w:szCs w:val="18"/>
        </w:rPr>
        <w:t>dimensional vector. This 125 dimensional vector is the learned descriptor that is used to represent the current feature whose surrounding patch is the input of the CNN we used.</w:t>
      </w:r>
      <w:r w:rsidR="00F246DC">
        <w:rPr>
          <w:szCs w:val="18"/>
        </w:rPr>
        <w:t xml:space="preserve"> </w:t>
      </w:r>
    </w:p>
    <w:p w:rsidR="006555E3" w:rsidRDefault="006555E3" w:rsidP="00CF5098">
      <w:pPr>
        <w:rPr>
          <w:szCs w:val="18"/>
        </w:rPr>
      </w:pPr>
    </w:p>
    <w:p w:rsidR="00CF5098" w:rsidRPr="009E0E37" w:rsidRDefault="00F246DC" w:rsidP="00CF5098">
      <w:pPr>
        <w:rPr>
          <w:szCs w:val="18"/>
        </w:rPr>
      </w:pPr>
      <w:r>
        <w:rPr>
          <w:szCs w:val="18"/>
        </w:rPr>
        <w:t xml:space="preserve">This </w:t>
      </w:r>
      <w:r w:rsidR="006555E3">
        <w:rPr>
          <w:szCs w:val="18"/>
        </w:rPr>
        <w:t xml:space="preserve">CNN </w:t>
      </w:r>
      <w:r>
        <w:rPr>
          <w:szCs w:val="18"/>
        </w:rPr>
        <w:t xml:space="preserve">architecture is different from </w:t>
      </w:r>
      <w:r w:rsidRPr="009E0E37">
        <w:t>(</w:t>
      </w:r>
      <w:r>
        <w:t xml:space="preserve">Han et al., 2015; </w:t>
      </w:r>
      <w:proofErr w:type="spellStart"/>
      <w:r w:rsidRPr="009E0E37">
        <w:t>Zagoruyko</w:t>
      </w:r>
      <w:proofErr w:type="spellEnd"/>
      <w:r w:rsidRPr="009E0E37">
        <w:t xml:space="preserve"> and </w:t>
      </w:r>
      <w:proofErr w:type="spellStart"/>
      <w:r w:rsidRPr="009E0E37">
        <w:t>Komodakis</w:t>
      </w:r>
      <w:proofErr w:type="spellEnd"/>
      <w:r w:rsidRPr="009E0E37">
        <w:t>, 2015</w:t>
      </w:r>
      <w:r>
        <w:t xml:space="preserve">; </w:t>
      </w:r>
      <w:proofErr w:type="spellStart"/>
      <w:r>
        <w:rPr>
          <w:szCs w:val="18"/>
          <w:lang w:val="en-US" w:eastAsia="zh-CN"/>
        </w:rPr>
        <w:t>Zbontar</w:t>
      </w:r>
      <w:proofErr w:type="spellEnd"/>
      <w:r>
        <w:rPr>
          <w:szCs w:val="18"/>
          <w:lang w:val="en-US" w:eastAsia="zh-CN"/>
        </w:rPr>
        <w:t xml:space="preserve"> and </w:t>
      </w:r>
      <w:proofErr w:type="spellStart"/>
      <w:r>
        <w:rPr>
          <w:szCs w:val="18"/>
          <w:lang w:val="en-US" w:eastAsia="zh-CN"/>
        </w:rPr>
        <w:t>Lecun</w:t>
      </w:r>
      <w:proofErr w:type="spellEnd"/>
      <w:r>
        <w:rPr>
          <w:szCs w:val="18"/>
          <w:lang w:val="en-US" w:eastAsia="zh-CN"/>
        </w:rPr>
        <w:t>, 2015</w:t>
      </w:r>
      <w:r w:rsidRPr="009E0E37">
        <w:t>)</w:t>
      </w:r>
      <w:r w:rsidR="00DC3C1E">
        <w:t xml:space="preserve"> and this is the first time it is used in this context</w:t>
      </w:r>
      <w:r w:rsidRPr="009E0E37">
        <w:t>.</w:t>
      </w:r>
      <w:r>
        <w:t xml:space="preserve"> In comparison, a smaller input with 32 x 32 pixels instead of 64 x 64 pixels that are used in their work</w:t>
      </w:r>
      <w:r w:rsidR="00DC3C1E">
        <w:t xml:space="preserve"> is used</w:t>
      </w:r>
      <w:r>
        <w:t>. Additionally, sigmoid function is applied to achieve nonlinearity because we found it performs better than Rectified Linear Unit (</w:t>
      </w:r>
      <w:proofErr w:type="spellStart"/>
      <w:r>
        <w:t>ReLU</w:t>
      </w:r>
      <w:proofErr w:type="spellEnd"/>
      <w:r>
        <w:t>)</w:t>
      </w:r>
      <w:r w:rsidR="00511CE5">
        <w:t xml:space="preserve"> in our experiment</w:t>
      </w:r>
      <w:r>
        <w:t>.</w:t>
      </w:r>
    </w:p>
    <w:p w:rsidR="00C85251" w:rsidRPr="009E0E37" w:rsidRDefault="00C85251" w:rsidP="007D7D70">
      <w:pPr>
        <w:tabs>
          <w:tab w:val="clear" w:pos="1134"/>
          <w:tab w:val="left" w:pos="284"/>
        </w:tabs>
        <w:ind w:left="284" w:hanging="284"/>
      </w:pPr>
    </w:p>
    <w:p w:rsidR="00C85251" w:rsidRPr="009E0E37" w:rsidRDefault="00C85251" w:rsidP="00C85251">
      <w:pPr>
        <w:pStyle w:val="Heading2"/>
      </w:pPr>
      <w:r>
        <w:t>Training of the Siamese CNN</w:t>
      </w:r>
    </w:p>
    <w:p w:rsidR="00C85251" w:rsidRDefault="00E369F3" w:rsidP="00C85251">
      <w:pPr>
        <w:rPr>
          <w:szCs w:val="18"/>
        </w:rPr>
      </w:pPr>
      <w:r>
        <w:rPr>
          <w:szCs w:val="18"/>
        </w:rPr>
        <w:t xml:space="preserve">Training of the CNN is based on </w:t>
      </w:r>
      <w:r w:rsidR="00C85251">
        <w:rPr>
          <w:szCs w:val="18"/>
        </w:rPr>
        <w:t xml:space="preserve">online </w:t>
      </w:r>
      <w:r>
        <w:rPr>
          <w:szCs w:val="18"/>
        </w:rPr>
        <w:t>gradient descent to find the optimum of the loss function. In this context, the</w:t>
      </w:r>
      <w:r w:rsidR="008E34F6" w:rsidRPr="009E0E37">
        <w:rPr>
          <w:szCs w:val="18"/>
        </w:rPr>
        <w:t xml:space="preserve"> well</w:t>
      </w:r>
      <w:r>
        <w:rPr>
          <w:szCs w:val="18"/>
        </w:rPr>
        <w:t>-</w:t>
      </w:r>
      <w:r w:rsidR="008E34F6" w:rsidRPr="009E0E37">
        <w:rPr>
          <w:szCs w:val="18"/>
        </w:rPr>
        <w:t xml:space="preserve">known </w:t>
      </w:r>
      <w:bookmarkStart w:id="134" w:name="OLE_LINK30"/>
      <w:bookmarkStart w:id="135" w:name="OLE_LINK31"/>
      <w:r w:rsidR="008E34F6" w:rsidRPr="009E0E37">
        <w:rPr>
          <w:szCs w:val="18"/>
        </w:rPr>
        <w:t xml:space="preserve">back propagation </w:t>
      </w:r>
      <w:bookmarkEnd w:id="134"/>
      <w:bookmarkEnd w:id="135"/>
      <w:r w:rsidR="008E34F6" w:rsidRPr="009E0E37">
        <w:rPr>
          <w:szCs w:val="18"/>
        </w:rPr>
        <w:t>algorithm</w:t>
      </w:r>
      <w:r w:rsidR="006774E3">
        <w:rPr>
          <w:szCs w:val="18"/>
        </w:rPr>
        <w:t xml:space="preserve"> (</w:t>
      </w:r>
      <w:r w:rsidR="006774E3" w:rsidRPr="008F516F">
        <w:rPr>
          <w:szCs w:val="18"/>
        </w:rPr>
        <w:t>Rumelhart</w:t>
      </w:r>
      <w:r w:rsidR="006774E3">
        <w:rPr>
          <w:szCs w:val="18"/>
        </w:rPr>
        <w:t xml:space="preserve"> et al., 1986)</w:t>
      </w:r>
      <w:r w:rsidR="008E34F6" w:rsidRPr="009E0E37">
        <w:rPr>
          <w:szCs w:val="18"/>
        </w:rPr>
        <w:t xml:space="preserve"> </w:t>
      </w:r>
      <w:r>
        <w:rPr>
          <w:szCs w:val="18"/>
        </w:rPr>
        <w:t>can be</w:t>
      </w:r>
      <w:r w:rsidR="008E34F6" w:rsidRPr="009E0E37">
        <w:rPr>
          <w:szCs w:val="18"/>
        </w:rPr>
        <w:t xml:space="preserve"> used to get the </w:t>
      </w:r>
      <w:r>
        <w:rPr>
          <w:szCs w:val="18"/>
        </w:rPr>
        <w:t xml:space="preserve">derivatives of </w:t>
      </w:r>
      <w:r w:rsidR="008E34F6" w:rsidRPr="009E0E37">
        <w:rPr>
          <w:szCs w:val="18"/>
        </w:rPr>
        <w:t xml:space="preserve">the loss </w:t>
      </w:r>
      <w:r>
        <w:rPr>
          <w:szCs w:val="18"/>
        </w:rPr>
        <w:t>with respect to the parameters</w:t>
      </w:r>
      <w:r w:rsidR="008E34F6" w:rsidRPr="009E0E37">
        <w:rPr>
          <w:szCs w:val="18"/>
        </w:rPr>
        <w:t xml:space="preserve">. In our network, </w:t>
      </w:r>
      <w:r>
        <w:rPr>
          <w:szCs w:val="18"/>
        </w:rPr>
        <w:t>back-propagation</w:t>
      </w:r>
      <w:r w:rsidR="008E34F6" w:rsidRPr="009E0E37">
        <w:rPr>
          <w:szCs w:val="18"/>
        </w:rPr>
        <w:t xml:space="preserve"> is a little more complicated than </w:t>
      </w:r>
      <w:r>
        <w:rPr>
          <w:szCs w:val="18"/>
        </w:rPr>
        <w:t>usually, because</w:t>
      </w:r>
      <w:r w:rsidR="008E34F6" w:rsidRPr="009E0E37">
        <w:rPr>
          <w:szCs w:val="18"/>
        </w:rPr>
        <w:t xml:space="preserve"> the gradients are influenced by each of the </w:t>
      </w:r>
      <w:r>
        <w:rPr>
          <w:szCs w:val="18"/>
        </w:rPr>
        <w:t xml:space="preserve">two </w:t>
      </w:r>
      <w:r w:rsidR="008E34F6" w:rsidRPr="009E0E37">
        <w:rPr>
          <w:szCs w:val="18"/>
        </w:rPr>
        <w:t>subnet</w:t>
      </w:r>
      <w:r>
        <w:rPr>
          <w:szCs w:val="18"/>
        </w:rPr>
        <w:t>s</w:t>
      </w:r>
      <w:r w:rsidR="008E34F6" w:rsidRPr="009E0E37">
        <w:rPr>
          <w:szCs w:val="18"/>
        </w:rPr>
        <w:t xml:space="preserve"> in </w:t>
      </w:r>
      <w:r>
        <w:rPr>
          <w:szCs w:val="18"/>
        </w:rPr>
        <w:t xml:space="preserve">the </w:t>
      </w:r>
      <w:r w:rsidR="008E34F6" w:rsidRPr="009E0E37">
        <w:rPr>
          <w:szCs w:val="18"/>
        </w:rPr>
        <w:t xml:space="preserve">Siamese CNN as we introduced before. </w:t>
      </w:r>
      <w:r w:rsidR="00C85251">
        <w:rPr>
          <w:szCs w:val="18"/>
        </w:rPr>
        <w:t xml:space="preserve">In Section 3.3.1 the online gradient training procedure is described, whereas Section 3.3.2 gives details about the way in which gradients are computed. </w:t>
      </w:r>
      <w:del w:id="136" w:author="Rottensteiner" w:date="2015-11-26T08:36:00Z">
        <w:r w:rsidR="008E34F6" w:rsidRPr="009E0E37" w:rsidDel="00C85251">
          <w:rPr>
            <w:szCs w:val="18"/>
          </w:rPr>
          <w:delText xml:space="preserve"> </w:delText>
        </w:r>
      </w:del>
    </w:p>
    <w:p w:rsidR="00C85251" w:rsidRPr="009E0E37" w:rsidRDefault="00C85251" w:rsidP="00C85251">
      <w:pPr>
        <w:rPr>
          <w:szCs w:val="18"/>
        </w:rPr>
      </w:pPr>
    </w:p>
    <w:p w:rsidR="00C85251" w:rsidRPr="009E0E37" w:rsidRDefault="00C85251" w:rsidP="00C85251">
      <w:pPr>
        <w:tabs>
          <w:tab w:val="clear" w:pos="1134"/>
          <w:tab w:val="left" w:pos="851"/>
        </w:tabs>
        <w:ind w:left="709" w:hanging="709"/>
        <w:rPr>
          <w:szCs w:val="18"/>
        </w:rPr>
      </w:pPr>
      <w:r>
        <w:rPr>
          <w:szCs w:val="18"/>
        </w:rPr>
        <w:t>groups of homologous patches.</w:t>
      </w:r>
      <w:r w:rsidRPr="009E0E37">
        <w:rPr>
          <w:szCs w:val="18"/>
        </w:rPr>
        <w:t xml:space="preserve"> Before learning, they are distributed </w:t>
      </w:r>
      <w:r>
        <w:rPr>
          <w:szCs w:val="18"/>
        </w:rPr>
        <w:t>randomly</w:t>
      </w:r>
      <w:r w:rsidRPr="009E0E37">
        <w:rPr>
          <w:szCs w:val="18"/>
        </w:rPr>
        <w:t xml:space="preserve"> in the feature space, while after learning the descriptor from patches of the same interest point </w:t>
      </w:r>
      <w:r>
        <w:rPr>
          <w:szCs w:val="18"/>
        </w:rPr>
        <w:t>are</w:t>
      </w:r>
      <w:r w:rsidRPr="009E0E37">
        <w:rPr>
          <w:szCs w:val="18"/>
        </w:rPr>
        <w:t xml:space="preserve"> close to each other.</w:t>
      </w:r>
    </w:p>
    <w:p w:rsidR="00C85251" w:rsidRDefault="00C85251" w:rsidP="00C85251">
      <w:pPr>
        <w:rPr>
          <w:szCs w:val="18"/>
        </w:rPr>
      </w:pPr>
    </w:p>
    <w:p w:rsidR="006D6ADF" w:rsidRDefault="006D6ADF" w:rsidP="006D6ADF">
      <w:pPr>
        <w:tabs>
          <w:tab w:val="clear" w:pos="1134"/>
          <w:tab w:val="left" w:pos="567"/>
        </w:tabs>
        <w:rPr>
          <w:szCs w:val="18"/>
        </w:rPr>
      </w:pPr>
      <w:r w:rsidRPr="006D6ADF">
        <w:rPr>
          <w:b/>
          <w:szCs w:val="18"/>
        </w:rPr>
        <w:t>3.3.1</w:t>
      </w:r>
      <w:r w:rsidRPr="006D6ADF">
        <w:rPr>
          <w:b/>
          <w:szCs w:val="18"/>
        </w:rPr>
        <w:tab/>
        <w:t>Online gradient descent:</w:t>
      </w:r>
      <w:r w:rsidR="00C85251">
        <w:rPr>
          <w:szCs w:val="18"/>
        </w:rPr>
        <w:t xml:space="preserve"> </w:t>
      </w:r>
      <w:r w:rsidR="00C85251" w:rsidRPr="009E0E37">
        <w:rPr>
          <w:szCs w:val="18"/>
        </w:rPr>
        <w:t xml:space="preserve">In </w:t>
      </w:r>
      <w:commentRangeStart w:id="137"/>
      <w:r w:rsidR="00C85251" w:rsidRPr="009E0E37">
        <w:rPr>
          <w:szCs w:val="18"/>
        </w:rPr>
        <w:t xml:space="preserve">general, after calculating the gradient of the </w:t>
      </w:r>
      <w:r w:rsidR="00C85251">
        <w:rPr>
          <w:szCs w:val="18"/>
        </w:rPr>
        <w:t xml:space="preserve">loss with respect to the </w:t>
      </w:r>
      <w:r w:rsidR="00C85251" w:rsidRPr="009E0E37">
        <w:rPr>
          <w:szCs w:val="18"/>
        </w:rPr>
        <w:t>learning parameter</w:t>
      </w:r>
      <w:r w:rsidR="00C85251">
        <w:rPr>
          <w:szCs w:val="18"/>
        </w:rPr>
        <w:t>s</w:t>
      </w:r>
      <w:r w:rsidR="00C85251" w:rsidRPr="009E0E37">
        <w:rPr>
          <w:szCs w:val="18"/>
        </w:rPr>
        <w:t>, the learning parameter</w:t>
      </w:r>
      <w:r w:rsidR="00C85251">
        <w:rPr>
          <w:szCs w:val="18"/>
        </w:rPr>
        <w:t>s</w:t>
      </w:r>
      <w:r w:rsidR="00C85251" w:rsidRPr="009E0E37">
        <w:rPr>
          <w:szCs w:val="18"/>
        </w:rPr>
        <w:t xml:space="preserve"> </w:t>
      </w:r>
      <w:r w:rsidR="00C85251">
        <w:rPr>
          <w:szCs w:val="18"/>
        </w:rPr>
        <w:t>are</w:t>
      </w:r>
      <w:r w:rsidR="00C85251" w:rsidRPr="009E0E37">
        <w:rPr>
          <w:szCs w:val="18"/>
        </w:rPr>
        <w:t xml:space="preserve"> updated according to the gradient with a learning rate. </w:t>
      </w:r>
      <w:r w:rsidR="00C85251">
        <w:rPr>
          <w:szCs w:val="18"/>
        </w:rPr>
        <w:t>As</w:t>
      </w:r>
      <w:r w:rsidR="00C85251" w:rsidRPr="009E0E37">
        <w:rPr>
          <w:szCs w:val="18"/>
        </w:rPr>
        <w:t xml:space="preserve"> the gradient can be calculated for each single training sample, the learning parameters can be updated after each training </w:t>
      </w:r>
      <w:commentRangeEnd w:id="137"/>
      <w:r w:rsidR="00C85251">
        <w:rPr>
          <w:rStyle w:val="CommentReference"/>
        </w:rPr>
        <w:commentReference w:id="137"/>
      </w:r>
      <w:r w:rsidR="00C85251" w:rsidRPr="009E0E37">
        <w:rPr>
          <w:szCs w:val="18"/>
        </w:rPr>
        <w:t>case, that is called online learning. However, when the training data contains a huge number of training samples, that updating strategy is quite inefficiency and unstable as the sampling error exists in training data. A better way is to update the parameter after a small group of training cases, typically several hundred of training samples are formed as a small training data group and they are called a mini-batch. The gradients are calculated on those several hundred samples and then averaged. In this work, the mini-batch training is used for updating parameters.</w:t>
      </w:r>
    </w:p>
    <w:p w:rsidR="00C85251" w:rsidRPr="009E0E37" w:rsidRDefault="00C85251" w:rsidP="00C85251">
      <w:pPr>
        <w:rPr>
          <w:szCs w:val="18"/>
        </w:rPr>
      </w:pPr>
    </w:p>
    <w:p w:rsidR="00C85251" w:rsidRPr="009E0E37" w:rsidRDefault="00C85251" w:rsidP="00C85251">
      <w:pPr>
        <w:rPr>
          <w:szCs w:val="18"/>
        </w:rPr>
      </w:pPr>
      <w:r w:rsidRPr="009E0E37">
        <w:rPr>
          <w:szCs w:val="18"/>
        </w:rPr>
        <w:t>To update the learning parameter, we need also consider how to adjust the parameter. One naive way is gradient descent with only a learning rate. However, we observe that it doesn't work for our cases because of oscillation and rather slow decrease of error. To tackle them,  we used the momentum method to have an accumulated gradient and it enables a more consistent decrease of error during training. Another observation is that the loss in adjacent batches oscillates a lot; the moving average of the root mean (Tieleman and Hinton, 2012) squared gradient is used to ensure that the gradient calculated by adjacent mini-batches are divided by a more similar value. The details of those methods are explained in Algorithm 1.</w:t>
      </w:r>
    </w:p>
    <w:p w:rsidR="00C85251" w:rsidRPr="009E0E37" w:rsidRDefault="00C85251" w:rsidP="00C85251">
      <w:pPr>
        <w:rPr>
          <w:szCs w:val="18"/>
        </w:rPr>
      </w:pPr>
    </w:p>
    <w:p w:rsidR="00C85251" w:rsidRPr="009E0E37" w:rsidRDefault="00C85251" w:rsidP="00C85251">
      <w:pPr>
        <w:rPr>
          <w:color w:val="FF0000"/>
          <w:szCs w:val="18"/>
        </w:rPr>
      </w:pPr>
      <w:r w:rsidRPr="009E0E37">
        <w:rPr>
          <w:color w:val="FF0000"/>
          <w:szCs w:val="18"/>
        </w:rPr>
        <w:t xml:space="preserve"> </w:t>
      </w:r>
      <w:r w:rsidRPr="009E0E37">
        <w:rPr>
          <w:szCs w:val="18"/>
        </w:rPr>
        <w:t>Algorithm 1. The training algorithm used in this paper</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tblPr>
      <w:tblGrid>
        <w:gridCol w:w="534"/>
        <w:gridCol w:w="567"/>
        <w:gridCol w:w="1417"/>
        <w:gridCol w:w="1843"/>
      </w:tblGrid>
      <w:tr w:rsidR="00C85251" w:rsidRPr="009E0E37" w:rsidTr="0012612A">
        <w:tc>
          <w:tcPr>
            <w:tcW w:w="1101" w:type="dxa"/>
            <w:gridSpan w:val="2"/>
            <w:tcBorders>
              <w:top w:val="single" w:sz="4" w:space="0" w:color="auto"/>
              <w:bottom w:val="nil"/>
            </w:tcBorders>
          </w:tcPr>
          <w:p w:rsidR="00C85251" w:rsidRPr="009E0E37" w:rsidRDefault="00C85251" w:rsidP="0012612A">
            <w:pPr>
              <w:rPr>
                <w:szCs w:val="18"/>
              </w:rPr>
            </w:pPr>
            <w:r w:rsidRPr="009E0E37">
              <w:rPr>
                <w:szCs w:val="18"/>
              </w:rPr>
              <w:t>Data:</w:t>
            </w:r>
          </w:p>
        </w:tc>
        <w:tc>
          <w:tcPr>
            <w:tcW w:w="3260" w:type="dxa"/>
            <w:gridSpan w:val="2"/>
            <w:tcBorders>
              <w:top w:val="single" w:sz="4" w:space="0" w:color="auto"/>
              <w:bottom w:val="nil"/>
            </w:tcBorders>
          </w:tcPr>
          <w:p w:rsidR="00C85251" w:rsidRPr="009E0E37" w:rsidRDefault="00C85251" w:rsidP="0012612A">
            <w:pPr>
              <w:rPr>
                <w:szCs w:val="18"/>
              </w:rPr>
            </w:pPr>
            <w:r w:rsidRPr="009E0E37">
              <w:rPr>
                <w:szCs w:val="18"/>
              </w:rPr>
              <w:t>Training patch pairs</w:t>
            </w:r>
          </w:p>
          <w:p w:rsidR="00C85251" w:rsidRPr="009E0E37" w:rsidRDefault="00C85251" w:rsidP="0012612A">
            <w:pPr>
              <w:rPr>
                <w:szCs w:val="18"/>
              </w:rPr>
            </w:pPr>
          </w:p>
        </w:tc>
      </w:tr>
      <w:tr w:rsidR="00C85251" w:rsidRPr="009E0E37" w:rsidTr="0012612A">
        <w:tc>
          <w:tcPr>
            <w:tcW w:w="1101" w:type="dxa"/>
            <w:gridSpan w:val="2"/>
            <w:tcBorders>
              <w:top w:val="nil"/>
              <w:bottom w:val="nil"/>
            </w:tcBorders>
          </w:tcPr>
          <w:p w:rsidR="00C85251" w:rsidRPr="009E0E37" w:rsidRDefault="00C85251" w:rsidP="0012612A">
            <w:pPr>
              <w:rPr>
                <w:szCs w:val="18"/>
              </w:rPr>
            </w:pPr>
            <w:r w:rsidRPr="009E0E37">
              <w:rPr>
                <w:szCs w:val="18"/>
              </w:rPr>
              <w:lastRenderedPageBreak/>
              <w:t>Hyper-parameters:</w:t>
            </w:r>
          </w:p>
        </w:tc>
        <w:tc>
          <w:tcPr>
            <w:tcW w:w="1417" w:type="dxa"/>
            <w:tcBorders>
              <w:top w:val="nil"/>
              <w:bottom w:val="nil"/>
            </w:tcBorders>
          </w:tcPr>
          <w:p w:rsidR="00C85251" w:rsidRPr="009E0E37" w:rsidRDefault="00C85251" w:rsidP="0012612A">
            <w:pPr>
              <w:rPr>
                <w:szCs w:val="18"/>
              </w:rPr>
            </w:pPr>
            <w:proofErr w:type="spellStart"/>
            <w:r w:rsidRPr="009E0E37">
              <w:rPr>
                <w:i/>
                <w:szCs w:val="18"/>
              </w:rPr>
              <w:t>Num_Epochs</w:t>
            </w:r>
            <w:proofErr w:type="spellEnd"/>
          </w:p>
        </w:tc>
        <w:tc>
          <w:tcPr>
            <w:tcW w:w="1843" w:type="dxa"/>
            <w:tcBorders>
              <w:top w:val="nil"/>
              <w:bottom w:val="nil"/>
            </w:tcBorders>
          </w:tcPr>
          <w:p w:rsidR="00C85251" w:rsidRPr="009E0E37" w:rsidRDefault="00C85251" w:rsidP="0012612A">
            <w:pPr>
              <w:spacing w:after="120"/>
              <w:rPr>
                <w:szCs w:val="18"/>
              </w:rPr>
            </w:pPr>
            <w:r w:rsidRPr="009E0E37">
              <w:rPr>
                <w:szCs w:val="18"/>
              </w:rPr>
              <w:t>Number of epochs</w:t>
            </w:r>
          </w:p>
        </w:tc>
      </w:tr>
      <w:tr w:rsidR="00C85251" w:rsidRPr="009E0E37" w:rsidTr="0012612A">
        <w:tc>
          <w:tcPr>
            <w:tcW w:w="1101" w:type="dxa"/>
            <w:gridSpan w:val="2"/>
            <w:tcBorders>
              <w:top w:val="nil"/>
              <w:bottom w:val="nil"/>
            </w:tcBorders>
          </w:tcPr>
          <w:p w:rsidR="00C85251" w:rsidRPr="009E0E37" w:rsidRDefault="00C85251" w:rsidP="0012612A">
            <w:pPr>
              <w:rPr>
                <w:szCs w:val="18"/>
              </w:rPr>
            </w:pPr>
          </w:p>
        </w:tc>
        <w:tc>
          <w:tcPr>
            <w:tcW w:w="1417" w:type="dxa"/>
            <w:tcBorders>
              <w:top w:val="nil"/>
              <w:bottom w:val="nil"/>
            </w:tcBorders>
          </w:tcPr>
          <w:p w:rsidR="00C85251" w:rsidRPr="009E0E37" w:rsidRDefault="00C85251" w:rsidP="0012612A">
            <w:pPr>
              <w:rPr>
                <w:szCs w:val="18"/>
              </w:rPr>
            </w:pPr>
            <w:proofErr w:type="spellStart"/>
            <w:r w:rsidRPr="009E0E37">
              <w:rPr>
                <w:i/>
                <w:szCs w:val="18"/>
              </w:rPr>
              <w:t>Num_Batches</w:t>
            </w:r>
            <w:proofErr w:type="spellEnd"/>
          </w:p>
        </w:tc>
        <w:tc>
          <w:tcPr>
            <w:tcW w:w="1843" w:type="dxa"/>
            <w:tcBorders>
              <w:top w:val="nil"/>
              <w:bottom w:val="nil"/>
            </w:tcBorders>
          </w:tcPr>
          <w:p w:rsidR="00C85251" w:rsidRPr="009E0E37" w:rsidRDefault="00C85251" w:rsidP="0012612A">
            <w:pPr>
              <w:spacing w:after="120"/>
              <w:rPr>
                <w:szCs w:val="18"/>
              </w:rPr>
            </w:pPr>
            <w:r w:rsidRPr="009E0E37">
              <w:rPr>
                <w:szCs w:val="18"/>
              </w:rPr>
              <w:t>Number of batches</w:t>
            </w:r>
          </w:p>
        </w:tc>
      </w:tr>
      <w:tr w:rsidR="00C85251" w:rsidRPr="009E0E37" w:rsidTr="0012612A">
        <w:tc>
          <w:tcPr>
            <w:tcW w:w="1101" w:type="dxa"/>
            <w:gridSpan w:val="2"/>
            <w:tcBorders>
              <w:top w:val="nil"/>
              <w:bottom w:val="nil"/>
            </w:tcBorders>
          </w:tcPr>
          <w:p w:rsidR="00C85251" w:rsidRPr="009E0E37" w:rsidRDefault="00C85251" w:rsidP="0012612A">
            <w:pPr>
              <w:rPr>
                <w:szCs w:val="18"/>
              </w:rPr>
            </w:pPr>
          </w:p>
        </w:tc>
        <w:tc>
          <w:tcPr>
            <w:tcW w:w="1417" w:type="dxa"/>
            <w:tcBorders>
              <w:top w:val="nil"/>
              <w:bottom w:val="nil"/>
            </w:tcBorders>
          </w:tcPr>
          <w:p w:rsidR="00C85251" w:rsidRPr="009E0E37" w:rsidRDefault="00C85251" w:rsidP="0012612A">
            <w:pPr>
              <w:rPr>
                <w:b/>
                <w:i/>
                <w:szCs w:val="18"/>
              </w:rPr>
            </w:pPr>
            <w:r w:rsidRPr="009E0E37">
              <w:rPr>
                <w:i/>
                <w:szCs w:val="18"/>
              </w:rPr>
              <w:t>β</w:t>
            </w:r>
          </w:p>
        </w:tc>
        <w:tc>
          <w:tcPr>
            <w:tcW w:w="1843" w:type="dxa"/>
            <w:tcBorders>
              <w:top w:val="nil"/>
              <w:bottom w:val="nil"/>
            </w:tcBorders>
          </w:tcPr>
          <w:p w:rsidR="00C85251" w:rsidRPr="009E0E37" w:rsidRDefault="00C85251" w:rsidP="0012612A">
            <w:pPr>
              <w:spacing w:after="120"/>
              <w:rPr>
                <w:szCs w:val="18"/>
              </w:rPr>
            </w:pPr>
            <w:r w:rsidRPr="009E0E37">
              <w:rPr>
                <w:szCs w:val="18"/>
              </w:rPr>
              <w:t>Momentum term</w:t>
            </w:r>
          </w:p>
        </w:tc>
      </w:tr>
      <w:tr w:rsidR="00C85251" w:rsidRPr="009E0E37" w:rsidTr="0012612A">
        <w:tc>
          <w:tcPr>
            <w:tcW w:w="1101" w:type="dxa"/>
            <w:gridSpan w:val="2"/>
            <w:tcBorders>
              <w:top w:val="nil"/>
              <w:bottom w:val="nil"/>
            </w:tcBorders>
          </w:tcPr>
          <w:p w:rsidR="00C85251" w:rsidRPr="009E0E37" w:rsidRDefault="00C85251" w:rsidP="0012612A">
            <w:pPr>
              <w:rPr>
                <w:szCs w:val="18"/>
              </w:rPr>
            </w:pPr>
          </w:p>
        </w:tc>
        <w:tc>
          <w:tcPr>
            <w:tcW w:w="1417" w:type="dxa"/>
            <w:tcBorders>
              <w:top w:val="nil"/>
              <w:bottom w:val="nil"/>
            </w:tcBorders>
          </w:tcPr>
          <w:p w:rsidR="00C85251" w:rsidRPr="009E0E37" w:rsidRDefault="00C85251" w:rsidP="0012612A">
            <w:pPr>
              <w:rPr>
                <w:i/>
                <w:szCs w:val="18"/>
              </w:rPr>
            </w:pPr>
            <w:r w:rsidRPr="009E0E37">
              <w:rPr>
                <w:i/>
                <w:szCs w:val="18"/>
              </w:rPr>
              <w:t>γ</w:t>
            </w:r>
          </w:p>
        </w:tc>
        <w:tc>
          <w:tcPr>
            <w:tcW w:w="1843" w:type="dxa"/>
            <w:tcBorders>
              <w:top w:val="nil"/>
              <w:bottom w:val="nil"/>
            </w:tcBorders>
          </w:tcPr>
          <w:p w:rsidR="00C85251" w:rsidRPr="009E0E37" w:rsidRDefault="00C85251" w:rsidP="0012612A">
            <w:pPr>
              <w:spacing w:after="120"/>
              <w:rPr>
                <w:szCs w:val="18"/>
              </w:rPr>
            </w:pPr>
            <w:r w:rsidRPr="009E0E37">
              <w:rPr>
                <w:szCs w:val="18"/>
              </w:rPr>
              <w:t>Decay term for root mean gradients</w:t>
            </w:r>
          </w:p>
        </w:tc>
      </w:tr>
      <w:tr w:rsidR="00C85251" w:rsidRPr="009E0E37" w:rsidTr="0012612A">
        <w:tc>
          <w:tcPr>
            <w:tcW w:w="1101" w:type="dxa"/>
            <w:gridSpan w:val="2"/>
            <w:tcBorders>
              <w:top w:val="nil"/>
              <w:bottom w:val="nil"/>
            </w:tcBorders>
          </w:tcPr>
          <w:p w:rsidR="00C85251" w:rsidRPr="009E0E37" w:rsidRDefault="00C85251" w:rsidP="0012612A">
            <w:pPr>
              <w:rPr>
                <w:szCs w:val="18"/>
              </w:rPr>
            </w:pPr>
          </w:p>
        </w:tc>
        <w:tc>
          <w:tcPr>
            <w:tcW w:w="1417" w:type="dxa"/>
            <w:tcBorders>
              <w:top w:val="nil"/>
              <w:bottom w:val="nil"/>
            </w:tcBorders>
          </w:tcPr>
          <w:p w:rsidR="00C85251" w:rsidRPr="009E0E37" w:rsidRDefault="00C85251" w:rsidP="0012612A">
            <w:pPr>
              <w:rPr>
                <w:i/>
                <w:szCs w:val="18"/>
              </w:rPr>
            </w:pPr>
            <w:r w:rsidRPr="009E0E37">
              <w:rPr>
                <w:i/>
                <w:szCs w:val="18"/>
              </w:rPr>
              <w:t>α</w:t>
            </w:r>
          </w:p>
        </w:tc>
        <w:tc>
          <w:tcPr>
            <w:tcW w:w="1843" w:type="dxa"/>
            <w:tcBorders>
              <w:top w:val="nil"/>
              <w:bottom w:val="nil"/>
            </w:tcBorders>
          </w:tcPr>
          <w:p w:rsidR="00C85251" w:rsidRPr="009E0E37" w:rsidRDefault="00C85251" w:rsidP="0012612A">
            <w:pPr>
              <w:spacing w:after="120"/>
              <w:rPr>
                <w:szCs w:val="18"/>
              </w:rPr>
            </w:pPr>
            <w:r w:rsidRPr="009E0E37">
              <w:rPr>
                <w:szCs w:val="18"/>
              </w:rPr>
              <w:t>Learning rate</w:t>
            </w:r>
          </w:p>
        </w:tc>
      </w:tr>
      <w:tr w:rsidR="00C85251" w:rsidRPr="009E0E37" w:rsidTr="0012612A">
        <w:tc>
          <w:tcPr>
            <w:tcW w:w="1101" w:type="dxa"/>
            <w:gridSpan w:val="2"/>
            <w:tcBorders>
              <w:top w:val="nil"/>
              <w:bottom w:val="single" w:sz="4" w:space="0" w:color="auto"/>
            </w:tcBorders>
          </w:tcPr>
          <w:p w:rsidR="00C85251" w:rsidRPr="009E0E37" w:rsidRDefault="00C85251" w:rsidP="0012612A">
            <w:pPr>
              <w:rPr>
                <w:szCs w:val="18"/>
              </w:rPr>
            </w:pPr>
          </w:p>
        </w:tc>
        <w:tc>
          <w:tcPr>
            <w:tcW w:w="1417" w:type="dxa"/>
            <w:tcBorders>
              <w:top w:val="nil"/>
              <w:bottom w:val="single" w:sz="4" w:space="0" w:color="auto"/>
            </w:tcBorders>
          </w:tcPr>
          <w:p w:rsidR="00C85251" w:rsidRPr="009E0E37" w:rsidRDefault="00C85251" w:rsidP="0012612A">
            <w:pPr>
              <w:rPr>
                <w:i/>
                <w:szCs w:val="18"/>
              </w:rPr>
            </w:pPr>
            <w:proofErr w:type="spellStart"/>
            <w:r w:rsidRPr="009E0E37">
              <w:rPr>
                <w:i/>
                <w:szCs w:val="18"/>
              </w:rPr>
              <w:t>α_decrease</w:t>
            </w:r>
            <w:proofErr w:type="spellEnd"/>
          </w:p>
        </w:tc>
        <w:tc>
          <w:tcPr>
            <w:tcW w:w="1843" w:type="dxa"/>
            <w:tcBorders>
              <w:top w:val="nil"/>
              <w:bottom w:val="single" w:sz="4" w:space="0" w:color="auto"/>
            </w:tcBorders>
          </w:tcPr>
          <w:p w:rsidR="00C85251" w:rsidRPr="009E0E37" w:rsidRDefault="00C85251" w:rsidP="0012612A">
            <w:pPr>
              <w:spacing w:after="120"/>
              <w:rPr>
                <w:szCs w:val="18"/>
              </w:rPr>
            </w:pPr>
            <w:r w:rsidRPr="009E0E37">
              <w:rPr>
                <w:szCs w:val="18"/>
              </w:rPr>
              <w:t>Decrease rate of the learning rate after each epoch</w:t>
            </w:r>
          </w:p>
        </w:tc>
      </w:tr>
      <w:tr w:rsidR="00C85251" w:rsidRPr="009E0E37" w:rsidTr="0012612A">
        <w:tc>
          <w:tcPr>
            <w:tcW w:w="4361" w:type="dxa"/>
            <w:gridSpan w:val="4"/>
            <w:tcBorders>
              <w:top w:val="single" w:sz="4" w:space="0" w:color="auto"/>
            </w:tcBorders>
            <w:vAlign w:val="center"/>
          </w:tcPr>
          <w:p w:rsidR="00C85251" w:rsidRPr="009E0E37" w:rsidRDefault="00C85251" w:rsidP="0012612A">
            <w:pPr>
              <w:spacing w:after="120"/>
              <w:rPr>
                <w:b/>
                <w:i/>
                <w:szCs w:val="18"/>
              </w:rPr>
            </w:pPr>
            <w:r w:rsidRPr="009E0E37">
              <w:rPr>
                <w:b/>
                <w:i/>
                <w:szCs w:val="18"/>
              </w:rPr>
              <w:t xml:space="preserve">for </w:t>
            </w:r>
            <w:proofErr w:type="spellStart"/>
            <w:r w:rsidRPr="009E0E37">
              <w:rPr>
                <w:b/>
                <w:i/>
                <w:szCs w:val="18"/>
              </w:rPr>
              <w:t>epoch_index</w:t>
            </w:r>
            <w:proofErr w:type="spellEnd"/>
            <w:r w:rsidRPr="009E0E37">
              <w:rPr>
                <w:b/>
                <w:i/>
                <w:szCs w:val="18"/>
              </w:rPr>
              <w:t xml:space="preserve"> = 1:Num_Epochs</w:t>
            </w:r>
          </w:p>
        </w:tc>
      </w:tr>
      <w:tr w:rsidR="00C85251" w:rsidRPr="009E0E37" w:rsidTr="0012612A">
        <w:tc>
          <w:tcPr>
            <w:tcW w:w="534" w:type="dxa"/>
          </w:tcPr>
          <w:p w:rsidR="00C85251" w:rsidRPr="009E0E37" w:rsidRDefault="00C85251" w:rsidP="0012612A">
            <w:pPr>
              <w:rPr>
                <w:szCs w:val="18"/>
              </w:rPr>
            </w:pPr>
          </w:p>
        </w:tc>
        <w:tc>
          <w:tcPr>
            <w:tcW w:w="3827" w:type="dxa"/>
            <w:gridSpan w:val="3"/>
          </w:tcPr>
          <w:p w:rsidR="00C85251" w:rsidRPr="009E0E37" w:rsidRDefault="00C85251" w:rsidP="0012612A">
            <w:pPr>
              <w:spacing w:after="120"/>
              <w:rPr>
                <w:szCs w:val="18"/>
              </w:rPr>
            </w:pPr>
            <w:r w:rsidRPr="009E0E37">
              <w:rPr>
                <w:szCs w:val="18"/>
              </w:rPr>
              <w:t>Random divide training samples into small batches</w:t>
            </w:r>
          </w:p>
        </w:tc>
      </w:tr>
      <w:tr w:rsidR="00C85251" w:rsidRPr="009E0E37" w:rsidTr="0012612A">
        <w:tc>
          <w:tcPr>
            <w:tcW w:w="534" w:type="dxa"/>
            <w:tcBorders>
              <w:bottom w:val="nil"/>
            </w:tcBorders>
          </w:tcPr>
          <w:p w:rsidR="00C85251" w:rsidRPr="009E0E37" w:rsidRDefault="00C85251" w:rsidP="0012612A">
            <w:pPr>
              <w:rPr>
                <w:szCs w:val="18"/>
              </w:rPr>
            </w:pPr>
          </w:p>
        </w:tc>
        <w:tc>
          <w:tcPr>
            <w:tcW w:w="3827" w:type="dxa"/>
            <w:gridSpan w:val="3"/>
            <w:tcBorders>
              <w:bottom w:val="nil"/>
            </w:tcBorders>
          </w:tcPr>
          <w:p w:rsidR="00C85251" w:rsidRPr="009E0E37" w:rsidRDefault="00C85251" w:rsidP="0012612A">
            <w:pPr>
              <w:spacing w:after="120"/>
              <w:rPr>
                <w:b/>
                <w:i/>
                <w:szCs w:val="18"/>
              </w:rPr>
            </w:pPr>
            <w:r w:rsidRPr="009E0E37">
              <w:rPr>
                <w:b/>
                <w:i/>
                <w:szCs w:val="18"/>
              </w:rPr>
              <w:t xml:space="preserve">for </w:t>
            </w:r>
            <w:proofErr w:type="spellStart"/>
            <w:r w:rsidRPr="009E0E37">
              <w:rPr>
                <w:b/>
                <w:i/>
                <w:szCs w:val="18"/>
              </w:rPr>
              <w:t>batch_index</w:t>
            </w:r>
            <w:proofErr w:type="spellEnd"/>
            <w:r w:rsidRPr="009E0E37">
              <w:rPr>
                <w:b/>
                <w:i/>
                <w:szCs w:val="18"/>
              </w:rPr>
              <w:t>=1:Num_Batches</w:t>
            </w:r>
          </w:p>
        </w:tc>
      </w:tr>
      <w:tr w:rsidR="00C85251" w:rsidRPr="009E0E37" w:rsidTr="0012612A">
        <w:trPr>
          <w:trHeight w:val="562"/>
        </w:trPr>
        <w:tc>
          <w:tcPr>
            <w:tcW w:w="534" w:type="dxa"/>
            <w:tcBorders>
              <w:top w:val="nil"/>
              <w:bottom w:val="nil"/>
            </w:tcBorders>
          </w:tcPr>
          <w:p w:rsidR="00C85251" w:rsidRPr="009E0E37" w:rsidRDefault="00C85251" w:rsidP="0012612A">
            <w:pPr>
              <w:rPr>
                <w:color w:val="FF0000"/>
                <w:szCs w:val="18"/>
              </w:rPr>
            </w:pPr>
          </w:p>
        </w:tc>
        <w:tc>
          <w:tcPr>
            <w:tcW w:w="3827" w:type="dxa"/>
            <w:gridSpan w:val="3"/>
            <w:tcBorders>
              <w:top w:val="nil"/>
              <w:bottom w:val="nil"/>
            </w:tcBorders>
          </w:tcPr>
          <w:p w:rsidR="00C85251" w:rsidRPr="009E0E37" w:rsidRDefault="00C85251" w:rsidP="0012612A">
            <w:pPr>
              <w:pStyle w:val="ListParagraph"/>
              <w:numPr>
                <w:ilvl w:val="0"/>
                <w:numId w:val="25"/>
              </w:numPr>
              <w:tabs>
                <w:tab w:val="clear" w:pos="1134"/>
              </w:tabs>
              <w:suppressAutoHyphens w:val="0"/>
              <w:spacing w:after="120"/>
              <w:jc w:val="left"/>
              <w:rPr>
                <w:szCs w:val="18"/>
              </w:rPr>
            </w:pPr>
            <w:r w:rsidRPr="009E0E37">
              <w:rPr>
                <w:szCs w:val="18"/>
              </w:rPr>
              <w:t>Read the current batch data</w:t>
            </w:r>
          </w:p>
          <w:p w:rsidR="00C85251" w:rsidRPr="009E0E37" w:rsidRDefault="00C85251" w:rsidP="0012612A">
            <w:pPr>
              <w:pStyle w:val="ListParagraph"/>
              <w:numPr>
                <w:ilvl w:val="0"/>
                <w:numId w:val="25"/>
              </w:numPr>
              <w:tabs>
                <w:tab w:val="clear" w:pos="1134"/>
              </w:tabs>
              <w:suppressAutoHyphens w:val="0"/>
              <w:spacing w:after="120"/>
              <w:jc w:val="left"/>
              <w:rPr>
                <w:szCs w:val="18"/>
              </w:rPr>
            </w:pPr>
            <w:r w:rsidRPr="009E0E37">
              <w:rPr>
                <w:szCs w:val="18"/>
              </w:rPr>
              <w:t>Central normalization of data</w:t>
            </w:r>
          </w:p>
          <w:p w:rsidR="00C85251" w:rsidRPr="009E0E37" w:rsidRDefault="00C85251" w:rsidP="0012612A">
            <w:pPr>
              <w:pStyle w:val="ListParagraph"/>
              <w:numPr>
                <w:ilvl w:val="0"/>
                <w:numId w:val="25"/>
              </w:numPr>
              <w:tabs>
                <w:tab w:val="clear" w:pos="1134"/>
              </w:tabs>
              <w:suppressAutoHyphens w:val="0"/>
              <w:spacing w:after="120"/>
              <w:jc w:val="left"/>
              <w:rPr>
                <w:szCs w:val="18"/>
              </w:rPr>
            </w:pPr>
            <w:r w:rsidRPr="009E0E37">
              <w:rPr>
                <w:szCs w:val="18"/>
              </w:rPr>
              <w:t xml:space="preserve">Calculate </w:t>
            </w:r>
            <w:r w:rsidRPr="009E0E37">
              <w:rPr>
                <w:i/>
                <w:szCs w:val="18"/>
              </w:rPr>
              <w:t>D</w:t>
            </w:r>
            <w:r w:rsidRPr="009E0E37">
              <w:rPr>
                <w:i/>
                <w:szCs w:val="18"/>
                <w:vertAlign w:val="superscript"/>
              </w:rPr>
              <w:t>r</w:t>
            </w:r>
            <w:r w:rsidRPr="009E0E37">
              <w:rPr>
                <w:szCs w:val="18"/>
              </w:rPr>
              <w:t xml:space="preserve"> and </w:t>
            </w:r>
            <w:r w:rsidRPr="009E0E37">
              <w:rPr>
                <w:i/>
                <w:szCs w:val="18"/>
              </w:rPr>
              <w:t>D</w:t>
            </w:r>
            <w:r w:rsidRPr="009E0E37">
              <w:rPr>
                <w:i/>
                <w:szCs w:val="18"/>
                <w:vertAlign w:val="superscript"/>
              </w:rPr>
              <w:t>l</w:t>
            </w:r>
            <w:r w:rsidRPr="009E0E37">
              <w:rPr>
                <w:szCs w:val="18"/>
              </w:rPr>
              <w:t xml:space="preserve"> by forward propagation</w:t>
            </w:r>
          </w:p>
          <w:p w:rsidR="00C85251" w:rsidRPr="009E0E37" w:rsidRDefault="00C85251" w:rsidP="0012612A">
            <w:pPr>
              <w:pStyle w:val="ListParagraph"/>
              <w:numPr>
                <w:ilvl w:val="0"/>
                <w:numId w:val="25"/>
              </w:numPr>
              <w:tabs>
                <w:tab w:val="clear" w:pos="1134"/>
              </w:tabs>
              <w:suppressAutoHyphens w:val="0"/>
              <w:spacing w:after="120"/>
              <w:jc w:val="left"/>
              <w:rPr>
                <w:szCs w:val="18"/>
              </w:rPr>
            </w:pPr>
            <w:r w:rsidRPr="009E0E37">
              <w:rPr>
                <w:szCs w:val="18"/>
              </w:rPr>
              <w:t xml:space="preserve">Calculate Current loss </w:t>
            </w:r>
            <w:r w:rsidRPr="009E0E37">
              <w:rPr>
                <w:i/>
                <w:szCs w:val="18"/>
              </w:rPr>
              <w:t>L</w:t>
            </w:r>
          </w:p>
          <w:p w:rsidR="00C85251" w:rsidRPr="009E0E37" w:rsidRDefault="00C85251" w:rsidP="0012612A">
            <w:pPr>
              <w:pStyle w:val="ListParagraph"/>
              <w:numPr>
                <w:ilvl w:val="0"/>
                <w:numId w:val="25"/>
              </w:numPr>
              <w:tabs>
                <w:tab w:val="clear" w:pos="1134"/>
              </w:tabs>
              <w:suppressAutoHyphens w:val="0"/>
              <w:spacing w:after="120"/>
              <w:jc w:val="left"/>
              <w:rPr>
                <w:szCs w:val="18"/>
              </w:rPr>
            </w:pPr>
            <w:r w:rsidRPr="009E0E37">
              <w:rPr>
                <w:szCs w:val="18"/>
              </w:rPr>
              <w:t xml:space="preserve">Calculate gradients </w:t>
            </w:r>
            <w:r w:rsidRPr="009E0E37">
              <w:rPr>
                <w:i/>
                <w:szCs w:val="18"/>
              </w:rPr>
              <w:t xml:space="preserve">g(θ) </w:t>
            </w:r>
            <w:r w:rsidRPr="009E0E37">
              <w:rPr>
                <w:szCs w:val="18"/>
              </w:rPr>
              <w:t>by back propagation ( see last section)</w:t>
            </w:r>
          </w:p>
          <w:p w:rsidR="00C85251" w:rsidRPr="009E0E37" w:rsidRDefault="00C85251" w:rsidP="0012612A">
            <w:pPr>
              <w:pStyle w:val="ListParagraph"/>
              <w:numPr>
                <w:ilvl w:val="0"/>
                <w:numId w:val="25"/>
              </w:numPr>
              <w:tabs>
                <w:tab w:val="clear" w:pos="1134"/>
              </w:tabs>
              <w:suppressAutoHyphens w:val="0"/>
              <w:jc w:val="left"/>
              <w:rPr>
                <w:szCs w:val="18"/>
              </w:rPr>
            </w:pPr>
            <w:r w:rsidRPr="009E0E37">
              <w:rPr>
                <w:szCs w:val="18"/>
              </w:rPr>
              <w:t xml:space="preserve">Update learning parameters </w:t>
            </w:r>
            <w:r w:rsidRPr="009E0E37">
              <w:rPr>
                <w:i/>
                <w:szCs w:val="18"/>
              </w:rPr>
              <w:t>θ</w:t>
            </w:r>
          </w:p>
          <w:p w:rsidR="00C85251" w:rsidRPr="009E0E37" w:rsidRDefault="00C85251" w:rsidP="0012612A">
            <w:pPr>
              <w:spacing w:after="120"/>
              <w:rPr>
                <w:color w:val="FF0000"/>
                <w:szCs w:val="18"/>
              </w:rPr>
            </w:pPr>
            <w:r w:rsidRPr="009E0E37">
              <w:rPr>
                <w:color w:val="FF0000"/>
                <w:szCs w:val="18"/>
              </w:rPr>
              <w:t xml:space="preserve">                 </w:t>
            </w:r>
            <w:r w:rsidRPr="009E0E37">
              <w:rPr>
                <w:color w:val="FF0000"/>
                <w:position w:val="-68"/>
                <w:szCs w:val="18"/>
              </w:rPr>
              <w:object w:dxaOrig="2040" w:dyaOrig="1480">
                <v:shape id="_x0000_i1025" type="#_x0000_t75" style="width:101.85pt;height:74.05pt" o:ole="">
                  <v:imagedata r:id="rId25" o:title=""/>
                </v:shape>
                <o:OLEObject Type="Embed" ProgID="Equation.DSMT4" ShapeID="_x0000_i1025" DrawAspect="Content" ObjectID="_1510255683" r:id="rId26"/>
              </w:object>
            </w:r>
          </w:p>
          <w:p w:rsidR="00C85251" w:rsidRPr="009E0E37" w:rsidRDefault="00C85251" w:rsidP="0012612A">
            <w:pPr>
              <w:pStyle w:val="ListParagraph"/>
              <w:numPr>
                <w:ilvl w:val="0"/>
                <w:numId w:val="25"/>
              </w:numPr>
              <w:tabs>
                <w:tab w:val="clear" w:pos="1134"/>
              </w:tabs>
              <w:suppressAutoHyphens w:val="0"/>
              <w:jc w:val="left"/>
              <w:rPr>
                <w:szCs w:val="18"/>
              </w:rPr>
            </w:pPr>
            <w:r w:rsidRPr="009E0E37">
              <w:rPr>
                <w:szCs w:val="18"/>
              </w:rPr>
              <w:t>Record parameters for next round</w:t>
            </w:r>
          </w:p>
          <w:p w:rsidR="00C85251" w:rsidRPr="009E0E37" w:rsidRDefault="00C85251" w:rsidP="0012612A">
            <w:pPr>
              <w:spacing w:after="120"/>
              <w:rPr>
                <w:szCs w:val="18"/>
              </w:rPr>
            </w:pPr>
            <w:r w:rsidRPr="009E0E37">
              <w:rPr>
                <w:color w:val="FF0000"/>
                <w:szCs w:val="18"/>
              </w:rPr>
              <w:t xml:space="preserve">               </w:t>
            </w:r>
            <w:r w:rsidRPr="009E0E37">
              <w:rPr>
                <w:color w:val="FF0000"/>
                <w:position w:val="-24"/>
                <w:szCs w:val="18"/>
              </w:rPr>
              <w:object w:dxaOrig="680" w:dyaOrig="600">
                <v:shape id="_x0000_i1026" type="#_x0000_t75" style="width:33.95pt;height:29.85pt" o:ole="">
                  <v:imagedata r:id="rId27" o:title=""/>
                </v:shape>
                <o:OLEObject Type="Embed" ProgID="Equation.DSMT4" ShapeID="_x0000_i1026" DrawAspect="Content" ObjectID="_1510255684" r:id="rId28"/>
              </w:object>
            </w:r>
          </w:p>
        </w:tc>
      </w:tr>
      <w:tr w:rsidR="00C85251" w:rsidRPr="009E0E37" w:rsidTr="0012612A">
        <w:tc>
          <w:tcPr>
            <w:tcW w:w="534" w:type="dxa"/>
            <w:tcBorders>
              <w:top w:val="nil"/>
              <w:bottom w:val="nil"/>
            </w:tcBorders>
          </w:tcPr>
          <w:p w:rsidR="00C85251" w:rsidRPr="009E0E37" w:rsidRDefault="00C85251" w:rsidP="0012612A">
            <w:pPr>
              <w:rPr>
                <w:color w:val="FF0000"/>
                <w:szCs w:val="18"/>
              </w:rPr>
            </w:pPr>
          </w:p>
        </w:tc>
        <w:tc>
          <w:tcPr>
            <w:tcW w:w="3827" w:type="dxa"/>
            <w:gridSpan w:val="3"/>
            <w:tcBorders>
              <w:top w:val="nil"/>
              <w:bottom w:val="nil"/>
            </w:tcBorders>
          </w:tcPr>
          <w:p w:rsidR="00C85251" w:rsidRPr="009E0E37" w:rsidRDefault="00C85251" w:rsidP="0012612A">
            <w:pPr>
              <w:spacing w:after="120"/>
              <w:rPr>
                <w:b/>
                <w:i/>
                <w:szCs w:val="18"/>
              </w:rPr>
            </w:pPr>
            <w:r w:rsidRPr="009E0E37">
              <w:rPr>
                <w:b/>
                <w:i/>
                <w:szCs w:val="18"/>
              </w:rPr>
              <w:t xml:space="preserve">end  (for </w:t>
            </w:r>
            <w:proofErr w:type="spellStart"/>
            <w:r w:rsidRPr="009E0E37">
              <w:rPr>
                <w:b/>
                <w:i/>
                <w:szCs w:val="18"/>
              </w:rPr>
              <w:t>batch_index</w:t>
            </w:r>
            <w:proofErr w:type="spellEnd"/>
            <w:r w:rsidRPr="009E0E37">
              <w:rPr>
                <w:b/>
                <w:i/>
                <w:szCs w:val="18"/>
              </w:rPr>
              <w:t xml:space="preserve"> =1:Num_Batches)</w:t>
            </w:r>
          </w:p>
        </w:tc>
      </w:tr>
      <w:tr w:rsidR="00C85251" w:rsidRPr="009E0E37" w:rsidTr="0012612A">
        <w:tc>
          <w:tcPr>
            <w:tcW w:w="534" w:type="dxa"/>
            <w:tcBorders>
              <w:top w:val="nil"/>
              <w:bottom w:val="nil"/>
            </w:tcBorders>
          </w:tcPr>
          <w:p w:rsidR="00C85251" w:rsidRPr="009E0E37" w:rsidRDefault="00C85251" w:rsidP="0012612A">
            <w:pPr>
              <w:rPr>
                <w:color w:val="FF0000"/>
                <w:szCs w:val="18"/>
              </w:rPr>
            </w:pPr>
          </w:p>
        </w:tc>
        <w:tc>
          <w:tcPr>
            <w:tcW w:w="3827" w:type="dxa"/>
            <w:gridSpan w:val="3"/>
            <w:tcBorders>
              <w:top w:val="nil"/>
              <w:bottom w:val="nil"/>
            </w:tcBorders>
          </w:tcPr>
          <w:p w:rsidR="00C85251" w:rsidRPr="009E0E37" w:rsidRDefault="00C85251" w:rsidP="0012612A">
            <w:pPr>
              <w:rPr>
                <w:szCs w:val="18"/>
              </w:rPr>
            </w:pPr>
            <w:r w:rsidRPr="009E0E37">
              <w:rPr>
                <w:szCs w:val="18"/>
              </w:rPr>
              <w:t xml:space="preserve">Decrease the learning rate </w:t>
            </w:r>
          </w:p>
          <w:p w:rsidR="00C85251" w:rsidRPr="009E0E37" w:rsidRDefault="00C85251" w:rsidP="0012612A">
            <w:pPr>
              <w:spacing w:after="120"/>
              <w:rPr>
                <w:i/>
                <w:color w:val="FF0000"/>
                <w:szCs w:val="18"/>
              </w:rPr>
            </w:pPr>
            <w:r w:rsidRPr="009E0E37">
              <w:rPr>
                <w:i/>
                <w:szCs w:val="18"/>
              </w:rPr>
              <w:t xml:space="preserve">α = </w:t>
            </w:r>
            <w:proofErr w:type="spellStart"/>
            <w:r w:rsidRPr="009E0E37">
              <w:rPr>
                <w:i/>
                <w:szCs w:val="18"/>
              </w:rPr>
              <w:t>α_decrease</w:t>
            </w:r>
            <w:proofErr w:type="spellEnd"/>
            <w:r w:rsidRPr="009E0E37">
              <w:rPr>
                <w:i/>
                <w:szCs w:val="18"/>
              </w:rPr>
              <w:t>*α</w:t>
            </w:r>
          </w:p>
        </w:tc>
      </w:tr>
      <w:tr w:rsidR="00C85251" w:rsidRPr="009E0E37" w:rsidTr="0012612A">
        <w:tc>
          <w:tcPr>
            <w:tcW w:w="4361" w:type="dxa"/>
            <w:gridSpan w:val="4"/>
            <w:tcBorders>
              <w:top w:val="nil"/>
              <w:bottom w:val="single" w:sz="4" w:space="0" w:color="auto"/>
            </w:tcBorders>
          </w:tcPr>
          <w:p w:rsidR="00C85251" w:rsidRPr="009E0E37" w:rsidRDefault="00C85251" w:rsidP="0012612A">
            <w:pPr>
              <w:spacing w:after="120"/>
              <w:rPr>
                <w:b/>
                <w:i/>
                <w:szCs w:val="18"/>
              </w:rPr>
            </w:pPr>
            <w:r w:rsidRPr="009E0E37">
              <w:rPr>
                <w:b/>
                <w:i/>
                <w:szCs w:val="18"/>
              </w:rPr>
              <w:t xml:space="preserve">end  (for </w:t>
            </w:r>
            <w:proofErr w:type="spellStart"/>
            <w:r w:rsidRPr="009E0E37">
              <w:rPr>
                <w:b/>
                <w:i/>
                <w:szCs w:val="18"/>
              </w:rPr>
              <w:t>epoch_index</w:t>
            </w:r>
            <w:proofErr w:type="spellEnd"/>
            <w:r w:rsidRPr="009E0E37">
              <w:rPr>
                <w:b/>
                <w:i/>
                <w:szCs w:val="18"/>
              </w:rPr>
              <w:t xml:space="preserve"> = 1:Num_Epochs)</w:t>
            </w:r>
          </w:p>
        </w:tc>
      </w:tr>
      <w:tr w:rsidR="00C85251" w:rsidRPr="009E0E37" w:rsidTr="0012612A">
        <w:tc>
          <w:tcPr>
            <w:tcW w:w="4361" w:type="dxa"/>
            <w:gridSpan w:val="4"/>
            <w:tcBorders>
              <w:top w:val="single" w:sz="4" w:space="0" w:color="auto"/>
              <w:bottom w:val="single" w:sz="4" w:space="0" w:color="auto"/>
            </w:tcBorders>
          </w:tcPr>
          <w:p w:rsidR="00C85251" w:rsidRPr="009E0E37" w:rsidRDefault="00C85251" w:rsidP="0012612A">
            <w:pPr>
              <w:rPr>
                <w:color w:val="FF0000"/>
                <w:szCs w:val="18"/>
              </w:rPr>
            </w:pPr>
            <w:r w:rsidRPr="009E0E37">
              <w:rPr>
                <w:szCs w:val="18"/>
              </w:rPr>
              <w:t xml:space="preserve">Output: Optimized parameters </w:t>
            </w:r>
            <w:r w:rsidRPr="009E0E37">
              <w:rPr>
                <w:i/>
                <w:szCs w:val="18"/>
              </w:rPr>
              <w:t>w</w:t>
            </w:r>
            <w:r w:rsidRPr="009E0E37">
              <w:rPr>
                <w:i/>
                <w:szCs w:val="18"/>
                <w:vertAlign w:val="subscript"/>
              </w:rPr>
              <w:t>k</w:t>
            </w:r>
            <w:r w:rsidRPr="009E0E37">
              <w:rPr>
                <w:szCs w:val="18"/>
              </w:rPr>
              <w:t xml:space="preserve">, </w:t>
            </w:r>
            <w:proofErr w:type="spellStart"/>
            <w:r w:rsidRPr="009E0E37">
              <w:rPr>
                <w:i/>
                <w:szCs w:val="18"/>
              </w:rPr>
              <w:t>b</w:t>
            </w:r>
            <w:r w:rsidRPr="009E0E37">
              <w:rPr>
                <w:i/>
                <w:szCs w:val="18"/>
                <w:vertAlign w:val="subscript"/>
              </w:rPr>
              <w:t>k</w:t>
            </w:r>
            <w:proofErr w:type="spellEnd"/>
            <w:r w:rsidRPr="009E0E37">
              <w:rPr>
                <w:i/>
                <w:szCs w:val="18"/>
              </w:rPr>
              <w:t>,</w:t>
            </w:r>
            <w:r w:rsidRPr="009E0E37">
              <w:rPr>
                <w:szCs w:val="18"/>
              </w:rPr>
              <w:t xml:space="preserve"> where</w:t>
            </w:r>
            <w:r w:rsidRPr="009E0E37">
              <w:rPr>
                <w:i/>
                <w:szCs w:val="18"/>
              </w:rPr>
              <w:t xml:space="preserve"> k=1,2,3</w:t>
            </w:r>
          </w:p>
        </w:tc>
      </w:tr>
    </w:tbl>
    <w:p w:rsidR="00C85251" w:rsidRPr="009E0E37" w:rsidRDefault="00C85251" w:rsidP="00C85251">
      <w:pPr>
        <w:rPr>
          <w:color w:val="FF0000"/>
          <w:szCs w:val="18"/>
        </w:rPr>
      </w:pPr>
    </w:p>
    <w:p w:rsidR="0012612A" w:rsidRDefault="00BB30EC">
      <w:pPr>
        <w:tabs>
          <w:tab w:val="clear" w:pos="1134"/>
          <w:tab w:val="left" w:pos="567"/>
        </w:tabs>
        <w:rPr>
          <w:szCs w:val="18"/>
        </w:rPr>
      </w:pPr>
      <w:r w:rsidRPr="002F4E4B">
        <w:rPr>
          <w:b/>
          <w:szCs w:val="18"/>
        </w:rPr>
        <w:t>3.3.</w:t>
      </w:r>
      <w:r>
        <w:rPr>
          <w:b/>
          <w:szCs w:val="18"/>
        </w:rPr>
        <w:t>2</w:t>
      </w:r>
      <w:r w:rsidRPr="002F4E4B">
        <w:rPr>
          <w:b/>
          <w:szCs w:val="18"/>
        </w:rPr>
        <w:tab/>
      </w:r>
      <w:r>
        <w:rPr>
          <w:b/>
          <w:szCs w:val="18"/>
        </w:rPr>
        <w:t>G</w:t>
      </w:r>
      <w:r w:rsidRPr="002F4E4B">
        <w:rPr>
          <w:b/>
          <w:szCs w:val="18"/>
        </w:rPr>
        <w:t xml:space="preserve">radient </w:t>
      </w:r>
      <w:r>
        <w:rPr>
          <w:b/>
          <w:szCs w:val="18"/>
        </w:rPr>
        <w:t>computation</w:t>
      </w:r>
      <w:r w:rsidRPr="002F4E4B">
        <w:rPr>
          <w:b/>
          <w:szCs w:val="18"/>
        </w:rPr>
        <w:t>:</w:t>
      </w:r>
      <w:r>
        <w:rPr>
          <w:szCs w:val="18"/>
        </w:rPr>
        <w:t xml:space="preserve"> </w:t>
      </w:r>
      <w:r w:rsidR="00FF74EE" w:rsidRPr="009E0E37">
        <w:rPr>
          <w:szCs w:val="18"/>
        </w:rPr>
        <w:t xml:space="preserve">The loss function is calculated based on the distance. To decrease the risk of over-fitting, </w:t>
      </w:r>
      <w:hyperlink r:id="rId29" w:history="1">
        <w:r w:rsidR="00FF74EE" w:rsidRPr="009E0E37">
          <w:rPr>
            <w:szCs w:val="18"/>
          </w:rPr>
          <w:t>regularization</w:t>
        </w:r>
      </w:hyperlink>
      <w:r w:rsidR="00FF74EE" w:rsidRPr="009E0E37">
        <w:rPr>
          <w:szCs w:val="18"/>
        </w:rPr>
        <w:t xml:space="preserve"> for the</w:t>
      </w:r>
      <w:r w:rsidR="007B0C0D">
        <w:rPr>
          <w:szCs w:val="18"/>
        </w:rPr>
        <w:t xml:space="preserve"> parameters to be</w:t>
      </w:r>
      <w:r w:rsidR="00FF74EE" w:rsidRPr="009E0E37">
        <w:rPr>
          <w:szCs w:val="18"/>
        </w:rPr>
        <w:t xml:space="preserve"> </w:t>
      </w:r>
      <w:r w:rsidR="007B0C0D" w:rsidRPr="009E0E37">
        <w:rPr>
          <w:szCs w:val="18"/>
        </w:rPr>
        <w:t>learn</w:t>
      </w:r>
      <w:r w:rsidR="007B0C0D">
        <w:rPr>
          <w:szCs w:val="18"/>
        </w:rPr>
        <w:t>ed</w:t>
      </w:r>
      <w:r w:rsidR="00FF74EE" w:rsidRPr="009E0E37">
        <w:rPr>
          <w:szCs w:val="18"/>
        </w:rPr>
        <w:t xml:space="preserve"> </w:t>
      </w:r>
      <w:r w:rsidR="00FF74EE" w:rsidRPr="009E0E37">
        <w:rPr>
          <w:bCs/>
          <w:i/>
          <w:iCs/>
          <w:szCs w:val="18"/>
        </w:rPr>
        <w:t>w</w:t>
      </w:r>
      <w:r w:rsidR="00FF74EE" w:rsidRPr="009E0E37">
        <w:rPr>
          <w:bCs/>
          <w:i/>
          <w:iCs/>
          <w:szCs w:val="18"/>
          <w:vertAlign w:val="subscript"/>
        </w:rPr>
        <w:t>1</w:t>
      </w:r>
      <w:r w:rsidR="00FF74EE" w:rsidRPr="009E0E37">
        <w:rPr>
          <w:szCs w:val="18"/>
        </w:rPr>
        <w:t>,</w:t>
      </w:r>
      <w:r w:rsidR="00FF74EE" w:rsidRPr="009E0E37">
        <w:rPr>
          <w:bCs/>
          <w:i/>
          <w:iCs/>
          <w:szCs w:val="18"/>
        </w:rPr>
        <w:t xml:space="preserve"> w</w:t>
      </w:r>
      <w:r w:rsidR="00FF74EE" w:rsidRPr="009E0E37">
        <w:rPr>
          <w:bCs/>
          <w:i/>
          <w:iCs/>
          <w:szCs w:val="18"/>
          <w:vertAlign w:val="subscript"/>
        </w:rPr>
        <w:t>2</w:t>
      </w:r>
      <w:r w:rsidR="00FF74EE" w:rsidRPr="009E0E37">
        <w:rPr>
          <w:szCs w:val="18"/>
        </w:rPr>
        <w:t xml:space="preserve">, </w:t>
      </w:r>
      <w:r w:rsidR="00FF74EE" w:rsidRPr="009E0E37">
        <w:rPr>
          <w:bCs/>
          <w:i/>
          <w:iCs/>
          <w:szCs w:val="18"/>
        </w:rPr>
        <w:t>w</w:t>
      </w:r>
      <w:r w:rsidR="00FF74EE" w:rsidRPr="009E0E37">
        <w:rPr>
          <w:bCs/>
          <w:i/>
          <w:iCs/>
          <w:szCs w:val="18"/>
          <w:vertAlign w:val="subscript"/>
        </w:rPr>
        <w:t>3</w:t>
      </w:r>
      <w:r w:rsidR="00FF74EE" w:rsidRPr="009E0E37">
        <w:rPr>
          <w:szCs w:val="18"/>
        </w:rPr>
        <w:t xml:space="preserve"> are also used. Thus the loss function in (1) is added by regularization terms.</w:t>
      </w:r>
    </w:p>
    <w:p w:rsidR="00FF74EE" w:rsidRPr="009E0E37" w:rsidRDefault="00494597" w:rsidP="00FF74EE">
      <w:pPr>
        <w:rPr>
          <w:szCs w:val="18"/>
        </w:rPr>
      </w:pPr>
      <w:r w:rsidRPr="00494597">
        <w:rPr>
          <w:position w:val="-70"/>
          <w:szCs w:val="18"/>
        </w:rPr>
        <w:object w:dxaOrig="3040" w:dyaOrig="1500">
          <v:shape id="_x0000_i1027" type="#_x0000_t75" style="width:152.2pt;height:74.45pt" o:ole="">
            <v:imagedata r:id="rId30" o:title=""/>
          </v:shape>
          <o:OLEObject Type="Embed" ProgID="Equation.DSMT4" ShapeID="_x0000_i1027" DrawAspect="Content" ObjectID="_1510255685" r:id="rId31"/>
        </w:object>
      </w:r>
      <w:r w:rsidR="00FF74EE" w:rsidRPr="009E0E37">
        <w:rPr>
          <w:szCs w:val="18"/>
        </w:rPr>
        <w:t xml:space="preserve"> </w:t>
      </w:r>
    </w:p>
    <w:p w:rsidR="00FF74EE" w:rsidRPr="009E0E37" w:rsidRDefault="00FF74EE" w:rsidP="00FF74EE">
      <w:pPr>
        <w:rPr>
          <w:szCs w:val="18"/>
        </w:rPr>
      </w:pPr>
      <w:r w:rsidRPr="009E0E37">
        <w:rPr>
          <w:szCs w:val="18"/>
        </w:rPr>
        <w:t xml:space="preserve">where </w:t>
      </w:r>
      <w:r w:rsidRPr="009E0E37">
        <w:rPr>
          <w:i/>
          <w:szCs w:val="18"/>
        </w:rPr>
        <w:t>s</w:t>
      </w:r>
      <w:r w:rsidRPr="009E0E37">
        <w:rPr>
          <w:szCs w:val="18"/>
        </w:rPr>
        <w:t xml:space="preserve"> is the </w:t>
      </w:r>
      <w:commentRangeStart w:id="138"/>
      <w:r w:rsidRPr="009E0E37">
        <w:rPr>
          <w:szCs w:val="18"/>
        </w:rPr>
        <w:t xml:space="preserve">shrink rate </w:t>
      </w:r>
      <w:commentRangeEnd w:id="138"/>
      <w:r w:rsidR="007B0C0D">
        <w:rPr>
          <w:rStyle w:val="CommentReference"/>
        </w:rPr>
        <w:commentReference w:id="138"/>
      </w:r>
      <w:r w:rsidRPr="009E0E37">
        <w:rPr>
          <w:szCs w:val="18"/>
        </w:rPr>
        <w:t xml:space="preserve">in the regularization term. </w:t>
      </w:r>
    </w:p>
    <w:p w:rsidR="00FF74EE" w:rsidRPr="009E0E37" w:rsidRDefault="00FF74EE" w:rsidP="00FF74EE">
      <w:pPr>
        <w:rPr>
          <w:szCs w:val="18"/>
        </w:rPr>
      </w:pPr>
    </w:p>
    <w:p w:rsidR="00FF74EE" w:rsidRPr="009E0E37" w:rsidRDefault="00FF74EE" w:rsidP="00FF74EE">
      <w:pPr>
        <w:rPr>
          <w:szCs w:val="18"/>
        </w:rPr>
      </w:pPr>
      <w:r w:rsidRPr="009E0E37">
        <w:rPr>
          <w:szCs w:val="18"/>
        </w:rPr>
        <w:t xml:space="preserve">The derivative the loss </w:t>
      </w:r>
      <w:r w:rsidR="007B0C0D">
        <w:rPr>
          <w:szCs w:val="18"/>
        </w:rPr>
        <w:t xml:space="preserve">with respect to the distance </w:t>
      </w:r>
      <w:proofErr w:type="spellStart"/>
      <w:r w:rsidR="006D6ADF" w:rsidRPr="006D6ADF">
        <w:rPr>
          <w:i/>
          <w:szCs w:val="18"/>
        </w:rPr>
        <w:t>d</w:t>
      </w:r>
      <w:r w:rsidR="007B0C0D" w:rsidRPr="008078B6">
        <w:rPr>
          <w:i/>
          <w:iCs/>
          <w:szCs w:val="18"/>
          <w:vertAlign w:val="subscript"/>
        </w:rPr>
        <w:t>i</w:t>
      </w:r>
      <w:proofErr w:type="spellEnd"/>
      <w:r w:rsidR="007B0C0D">
        <w:rPr>
          <w:szCs w:val="18"/>
        </w:rPr>
        <w:t xml:space="preserve"> = </w:t>
      </w:r>
      <w:r w:rsidR="007B0C0D">
        <w:rPr>
          <w:i/>
          <w:iCs/>
          <w:szCs w:val="18"/>
        </w:rPr>
        <w:t>||</w:t>
      </w:r>
      <w:r w:rsidR="007B0C0D" w:rsidRPr="007B0C0D">
        <w:rPr>
          <w:i/>
          <w:iCs/>
          <w:szCs w:val="18"/>
        </w:rPr>
        <w:t xml:space="preserve"> </w:t>
      </w:r>
      <w:proofErr w:type="spellStart"/>
      <w:r w:rsidR="007B0C0D" w:rsidRPr="009E0E37">
        <w:rPr>
          <w:i/>
          <w:iCs/>
          <w:szCs w:val="18"/>
        </w:rPr>
        <w:t>D</w:t>
      </w:r>
      <w:r w:rsidR="007B0C0D" w:rsidRPr="008078B6">
        <w:rPr>
          <w:i/>
          <w:iCs/>
          <w:szCs w:val="18"/>
          <w:vertAlign w:val="subscript"/>
        </w:rPr>
        <w:t>i</w:t>
      </w:r>
      <w:r w:rsidR="007B0C0D">
        <w:rPr>
          <w:i/>
          <w:iCs/>
          <w:szCs w:val="18"/>
          <w:vertAlign w:val="superscript"/>
        </w:rPr>
        <w:t>l</w:t>
      </w:r>
      <w:proofErr w:type="spellEnd"/>
      <w:r w:rsidR="007B0C0D" w:rsidRPr="009E0E37">
        <w:rPr>
          <w:i/>
          <w:iCs/>
          <w:szCs w:val="18"/>
        </w:rPr>
        <w:t xml:space="preserve"> </w:t>
      </w:r>
      <w:r w:rsidR="007B0C0D">
        <w:rPr>
          <w:i/>
          <w:iCs/>
          <w:szCs w:val="18"/>
        </w:rPr>
        <w:t>-</w:t>
      </w:r>
      <w:r w:rsidR="007B0C0D" w:rsidRPr="007B0C0D">
        <w:rPr>
          <w:i/>
          <w:iCs/>
          <w:szCs w:val="18"/>
        </w:rPr>
        <w:t xml:space="preserve"> </w:t>
      </w:r>
      <w:r w:rsidR="007B0C0D" w:rsidRPr="009E0E37">
        <w:rPr>
          <w:i/>
          <w:iCs/>
          <w:szCs w:val="18"/>
        </w:rPr>
        <w:t>D</w:t>
      </w:r>
      <w:r w:rsidR="007B0C0D" w:rsidRPr="008078B6">
        <w:rPr>
          <w:i/>
          <w:iCs/>
          <w:szCs w:val="18"/>
          <w:vertAlign w:val="subscript"/>
        </w:rPr>
        <w:t>i</w:t>
      </w:r>
      <w:r w:rsidR="007B0C0D">
        <w:rPr>
          <w:i/>
          <w:iCs/>
          <w:szCs w:val="18"/>
          <w:vertAlign w:val="superscript"/>
        </w:rPr>
        <w:t>r</w:t>
      </w:r>
      <w:r w:rsidR="007B0C0D">
        <w:rPr>
          <w:i/>
          <w:iCs/>
          <w:szCs w:val="18"/>
        </w:rPr>
        <w:t>||</w:t>
      </w:r>
      <w:r w:rsidR="007B0C0D" w:rsidRPr="00003283">
        <w:rPr>
          <w:i/>
          <w:iCs/>
          <w:szCs w:val="18"/>
          <w:vertAlign w:val="subscript"/>
        </w:rPr>
        <w:t>2</w:t>
      </w:r>
      <w:r w:rsidR="007B0C0D" w:rsidRPr="009E0E37">
        <w:rPr>
          <w:i/>
          <w:iCs/>
          <w:szCs w:val="18"/>
        </w:rPr>
        <w:t xml:space="preserve"> </w:t>
      </w:r>
      <w:r w:rsidRPr="009E0E37">
        <w:rPr>
          <w:szCs w:val="18"/>
        </w:rPr>
        <w:t>is calculated by:</w:t>
      </w:r>
    </w:p>
    <w:p w:rsidR="00FF74EE" w:rsidRPr="009E0E37" w:rsidRDefault="007B0C0D" w:rsidP="00FF74EE">
      <w:pPr>
        <w:jc w:val="center"/>
        <w:rPr>
          <w:szCs w:val="18"/>
        </w:rPr>
      </w:pPr>
      <w:r w:rsidRPr="007B0C0D">
        <w:rPr>
          <w:position w:val="-42"/>
          <w:szCs w:val="18"/>
        </w:rPr>
        <w:object w:dxaOrig="2799" w:dyaOrig="960">
          <v:shape id="_x0000_i1028" type="#_x0000_t75" style="width:139.9pt;height:47.45pt" o:ole="">
            <v:imagedata r:id="rId32" o:title=""/>
          </v:shape>
          <o:OLEObject Type="Embed" ProgID="Equation.DSMT4" ShapeID="_x0000_i1028" DrawAspect="Content" ObjectID="_1510255686" r:id="rId33"/>
        </w:object>
      </w:r>
    </w:p>
    <w:p w:rsidR="00FF74EE" w:rsidRPr="009E0E37" w:rsidRDefault="00FF74EE" w:rsidP="00FF74EE">
      <w:pPr>
        <w:rPr>
          <w:szCs w:val="18"/>
        </w:rPr>
      </w:pPr>
      <w:r w:rsidRPr="009E0E37">
        <w:rPr>
          <w:szCs w:val="18"/>
        </w:rPr>
        <w:t xml:space="preserve">where </w:t>
      </w:r>
      <w:r w:rsidR="006D6ADF" w:rsidRPr="006D6ADF">
        <w:rPr>
          <w:rFonts w:ascii="Symbol" w:hAnsi="Symbol"/>
          <w:szCs w:val="18"/>
        </w:rPr>
        <w:t></w:t>
      </w:r>
      <w:r w:rsidRPr="009E0E37">
        <w:rPr>
          <w:szCs w:val="18"/>
        </w:rPr>
        <w:t xml:space="preserve">(.) is a indicator function that it equals to 1 if the </w:t>
      </w:r>
      <w:r w:rsidR="007B0C0D">
        <w:rPr>
          <w:szCs w:val="18"/>
        </w:rPr>
        <w:t>argument is true</w:t>
      </w:r>
      <w:r w:rsidRPr="009E0E37">
        <w:rPr>
          <w:szCs w:val="18"/>
        </w:rPr>
        <w:t xml:space="preserve"> and 0 otherwise. The deriv</w:t>
      </w:r>
      <w:r w:rsidR="007B0C0D">
        <w:rPr>
          <w:szCs w:val="18"/>
        </w:rPr>
        <w:t xml:space="preserve">atives of the distance </w:t>
      </w:r>
      <w:proofErr w:type="spellStart"/>
      <w:r w:rsidR="006D6ADF" w:rsidRPr="006D6ADF">
        <w:rPr>
          <w:i/>
          <w:szCs w:val="18"/>
        </w:rPr>
        <w:t>d</w:t>
      </w:r>
      <w:r w:rsidR="006D6ADF" w:rsidRPr="006D6ADF">
        <w:rPr>
          <w:i/>
          <w:szCs w:val="18"/>
          <w:vertAlign w:val="subscript"/>
        </w:rPr>
        <w:t>i</w:t>
      </w:r>
      <w:proofErr w:type="spellEnd"/>
      <w:r w:rsidR="007B0C0D">
        <w:rPr>
          <w:szCs w:val="18"/>
        </w:rPr>
        <w:t xml:space="preserve"> with respect to the </w:t>
      </w:r>
      <w:r w:rsidRPr="009E0E37">
        <w:rPr>
          <w:szCs w:val="18"/>
        </w:rPr>
        <w:t>descriptor</w:t>
      </w:r>
      <w:r w:rsidR="007B0C0D">
        <w:rPr>
          <w:szCs w:val="18"/>
        </w:rPr>
        <w:t>s</w:t>
      </w:r>
      <w:r w:rsidRPr="009E0E37">
        <w:rPr>
          <w:szCs w:val="18"/>
        </w:rPr>
        <w:t xml:space="preserve"> D</w:t>
      </w:r>
      <w:r w:rsidR="007B0C0D" w:rsidRPr="008078B6">
        <w:rPr>
          <w:i/>
          <w:iCs/>
          <w:szCs w:val="18"/>
          <w:vertAlign w:val="subscript"/>
        </w:rPr>
        <w:t>i</w:t>
      </w:r>
      <w:r w:rsidR="007B0C0D">
        <w:rPr>
          <w:i/>
          <w:iCs/>
          <w:szCs w:val="18"/>
          <w:vertAlign w:val="superscript"/>
        </w:rPr>
        <w:t>l</w:t>
      </w:r>
      <w:r w:rsidRPr="009E0E37">
        <w:rPr>
          <w:szCs w:val="18"/>
        </w:rPr>
        <w:t xml:space="preserve"> </w:t>
      </w:r>
      <w:r w:rsidR="007B0C0D">
        <w:rPr>
          <w:szCs w:val="18"/>
        </w:rPr>
        <w:t xml:space="preserve">and </w:t>
      </w:r>
      <w:r w:rsidR="007B0C0D" w:rsidRPr="009E0E37">
        <w:rPr>
          <w:szCs w:val="18"/>
        </w:rPr>
        <w:t>D</w:t>
      </w:r>
      <w:r w:rsidR="007B0C0D" w:rsidRPr="008078B6">
        <w:rPr>
          <w:i/>
          <w:iCs/>
          <w:szCs w:val="18"/>
          <w:vertAlign w:val="subscript"/>
        </w:rPr>
        <w:t>i</w:t>
      </w:r>
      <w:r w:rsidR="007B0C0D">
        <w:rPr>
          <w:i/>
          <w:iCs/>
          <w:szCs w:val="18"/>
          <w:vertAlign w:val="superscript"/>
        </w:rPr>
        <w:t>r</w:t>
      </w:r>
      <w:r w:rsidR="007B0C0D" w:rsidRPr="009E0E37">
        <w:rPr>
          <w:szCs w:val="18"/>
        </w:rPr>
        <w:t xml:space="preserve"> </w:t>
      </w:r>
      <w:r w:rsidR="007B0C0D">
        <w:rPr>
          <w:szCs w:val="18"/>
        </w:rPr>
        <w:t>are</w:t>
      </w:r>
      <w:r w:rsidRPr="009E0E37">
        <w:rPr>
          <w:szCs w:val="18"/>
        </w:rPr>
        <w:t>:</w:t>
      </w:r>
    </w:p>
    <w:p w:rsidR="00FF74EE" w:rsidRPr="009E0E37" w:rsidRDefault="007B0C0D" w:rsidP="00FF74EE">
      <w:pPr>
        <w:jc w:val="center"/>
        <w:rPr>
          <w:szCs w:val="18"/>
        </w:rPr>
      </w:pPr>
      <w:r w:rsidRPr="007B0C0D">
        <w:rPr>
          <w:position w:val="-58"/>
          <w:szCs w:val="18"/>
        </w:rPr>
        <w:object w:dxaOrig="1480" w:dyaOrig="1280">
          <v:shape id="_x0000_i1029" type="#_x0000_t75" style="width:74.05pt;height:63.8pt" o:ole="">
            <v:imagedata r:id="rId34" o:title=""/>
          </v:shape>
          <o:OLEObject Type="Embed" ProgID="Equation.DSMT4" ShapeID="_x0000_i1029" DrawAspect="Content" ObjectID="_1510255687" r:id="rId35"/>
        </w:object>
      </w:r>
    </w:p>
    <w:p w:rsidR="00FF74EE" w:rsidRPr="009E0E37" w:rsidRDefault="00FF74EE" w:rsidP="00FF74EE">
      <w:pPr>
        <w:rPr>
          <w:szCs w:val="18"/>
        </w:rPr>
      </w:pPr>
    </w:p>
    <w:p w:rsidR="00FF74EE" w:rsidRPr="009E0E37" w:rsidRDefault="00FF74EE" w:rsidP="00FF74EE">
      <w:r w:rsidRPr="009E0E37">
        <w:t>The deriv</w:t>
      </w:r>
      <w:r w:rsidR="007B0C0D">
        <w:t>ativ</w:t>
      </w:r>
      <w:r w:rsidRPr="009E0E37">
        <w:t>e</w:t>
      </w:r>
      <w:r w:rsidR="007B0C0D">
        <w:t>s</w:t>
      </w:r>
      <w:r w:rsidRPr="009E0E37">
        <w:t xml:space="preserve"> of </w:t>
      </w:r>
      <w:r w:rsidR="007B0C0D" w:rsidRPr="009E0E37">
        <w:rPr>
          <w:szCs w:val="18"/>
        </w:rPr>
        <w:t>D</w:t>
      </w:r>
      <w:r w:rsidR="007B0C0D" w:rsidRPr="008078B6">
        <w:rPr>
          <w:i/>
          <w:iCs/>
          <w:szCs w:val="18"/>
          <w:vertAlign w:val="subscript"/>
        </w:rPr>
        <w:t>i</w:t>
      </w:r>
      <w:r w:rsidR="007B0C0D">
        <w:rPr>
          <w:i/>
          <w:iCs/>
          <w:szCs w:val="18"/>
          <w:vertAlign w:val="superscript"/>
        </w:rPr>
        <w:t>l</w:t>
      </w:r>
      <w:r w:rsidR="007B0C0D" w:rsidRPr="009E0E37">
        <w:rPr>
          <w:szCs w:val="18"/>
        </w:rPr>
        <w:t xml:space="preserve"> </w:t>
      </w:r>
      <w:r w:rsidR="007B0C0D">
        <w:rPr>
          <w:szCs w:val="18"/>
        </w:rPr>
        <w:t xml:space="preserve">and </w:t>
      </w:r>
      <w:r w:rsidR="007B0C0D" w:rsidRPr="009E0E37">
        <w:rPr>
          <w:szCs w:val="18"/>
        </w:rPr>
        <w:t>D</w:t>
      </w:r>
      <w:r w:rsidR="007B0C0D" w:rsidRPr="008078B6">
        <w:rPr>
          <w:i/>
          <w:iCs/>
          <w:szCs w:val="18"/>
          <w:vertAlign w:val="subscript"/>
        </w:rPr>
        <w:t>i</w:t>
      </w:r>
      <w:r w:rsidR="007B0C0D">
        <w:rPr>
          <w:i/>
          <w:iCs/>
          <w:szCs w:val="18"/>
          <w:vertAlign w:val="superscript"/>
        </w:rPr>
        <w:t>r</w:t>
      </w:r>
      <w:r w:rsidR="007B0C0D" w:rsidRPr="009E0E37">
        <w:rPr>
          <w:szCs w:val="18"/>
        </w:rPr>
        <w:t xml:space="preserve"> </w:t>
      </w:r>
      <w:r w:rsidR="007B0C0D">
        <w:rPr>
          <w:szCs w:val="18"/>
        </w:rPr>
        <w:t xml:space="preserve">with respect to </w:t>
      </w:r>
      <w:r w:rsidRPr="009E0E37">
        <w:t>each parameter</w:t>
      </w:r>
      <w:r w:rsidR="007B0C0D">
        <w:t xml:space="preserve"> </w:t>
      </w:r>
      <w:r w:rsidR="007B0C0D" w:rsidRPr="007B0C0D">
        <w:rPr>
          <w:i/>
        </w:rPr>
        <w:t>w</w:t>
      </w:r>
      <w:r w:rsidR="007B0C0D" w:rsidRPr="007B0C0D">
        <w:rPr>
          <w:i/>
          <w:vertAlign w:val="subscript"/>
        </w:rPr>
        <w:t>k</w:t>
      </w:r>
      <w:r w:rsidR="007B0C0D" w:rsidRPr="009E0E37" w:rsidDel="007B0C0D">
        <w:t xml:space="preserve"> </w:t>
      </w:r>
      <w:r w:rsidRPr="009E0E37">
        <w:t xml:space="preserve"> to </w:t>
      </w:r>
      <w:r w:rsidR="007B0C0D">
        <w:t>be learned</w:t>
      </w:r>
      <w:r w:rsidRPr="009E0E37">
        <w:t xml:space="preserve"> </w:t>
      </w:r>
      <w:r w:rsidR="007B0C0D">
        <w:t>are</w:t>
      </w:r>
      <w:r w:rsidRPr="009E0E37">
        <w:t xml:space="preserve"> calculated by normal back propagation. Since both subnets contribute to the loss, the derivatives of </w:t>
      </w:r>
      <w:r w:rsidR="007B0C0D">
        <w:t xml:space="preserve">the loss function with respect to </w:t>
      </w:r>
      <w:r w:rsidRPr="009E0E37">
        <w:t>each parameter</w:t>
      </w:r>
      <w:r w:rsidR="007B0C0D">
        <w:t xml:space="preserve"> </w:t>
      </w:r>
      <w:r w:rsidR="007B0C0D" w:rsidRPr="007B0C0D">
        <w:rPr>
          <w:i/>
        </w:rPr>
        <w:t>w</w:t>
      </w:r>
      <w:r w:rsidR="007B0C0D" w:rsidRPr="007B0C0D">
        <w:rPr>
          <w:i/>
          <w:vertAlign w:val="subscript"/>
        </w:rPr>
        <w:t>k</w:t>
      </w:r>
      <w:r w:rsidR="007B0C0D">
        <w:t xml:space="preserve"> must </w:t>
      </w:r>
      <w:r w:rsidRPr="009E0E37">
        <w:t xml:space="preserve">be summed </w:t>
      </w:r>
      <w:r w:rsidR="007B0C0D">
        <w:t>over</w:t>
      </w:r>
      <w:r w:rsidR="007B0C0D" w:rsidRPr="009E0E37">
        <w:t xml:space="preserve"> </w:t>
      </w:r>
      <w:r w:rsidRPr="009E0E37">
        <w:t>the two subnets.</w:t>
      </w:r>
    </w:p>
    <w:commentRangeStart w:id="139"/>
    <w:p w:rsidR="00FF74EE" w:rsidRPr="009E0E37" w:rsidRDefault="00D2062C" w:rsidP="00FF74EE">
      <w:pPr>
        <w:jc w:val="center"/>
        <w:rPr>
          <w:szCs w:val="18"/>
        </w:rPr>
      </w:pPr>
      <w:r w:rsidRPr="009E0E37">
        <w:rPr>
          <w:position w:val="-60"/>
          <w:szCs w:val="18"/>
        </w:rPr>
        <w:object w:dxaOrig="3580" w:dyaOrig="1320">
          <v:shape id="_x0000_i1030" type="#_x0000_t75" style="width:178.75pt;height:65.85pt" o:ole="">
            <v:imagedata r:id="rId36" o:title=""/>
          </v:shape>
          <o:OLEObject Type="Embed" ProgID="Equation.DSMT4" ShapeID="_x0000_i1030" DrawAspect="Content" ObjectID="_1510255688" r:id="rId37"/>
        </w:object>
      </w:r>
      <w:commentRangeEnd w:id="139"/>
      <w:r>
        <w:rPr>
          <w:rStyle w:val="CommentReference"/>
        </w:rPr>
        <w:commentReference w:id="139"/>
      </w:r>
      <w:r w:rsidR="00FF74EE" w:rsidRPr="009E0E37">
        <w:rPr>
          <w:szCs w:val="18"/>
        </w:rPr>
        <w:t xml:space="preserve"> </w:t>
      </w:r>
    </w:p>
    <w:p w:rsidR="00FF74EE" w:rsidRPr="009E0E37" w:rsidRDefault="00FF74EE" w:rsidP="00FF74EE">
      <w:pPr>
        <w:rPr>
          <w:szCs w:val="18"/>
        </w:rPr>
      </w:pPr>
      <w:r w:rsidRPr="009E0E37">
        <w:rPr>
          <w:szCs w:val="18"/>
        </w:rPr>
        <w:t xml:space="preserve">where </w:t>
      </w:r>
      <w:r w:rsidRPr="009E0E37">
        <w:rPr>
          <w:i/>
          <w:szCs w:val="18"/>
        </w:rPr>
        <w:t>k=1,2,3</w:t>
      </w:r>
      <w:r w:rsidRPr="009E0E37">
        <w:rPr>
          <w:szCs w:val="18"/>
        </w:rPr>
        <w:t xml:space="preserve"> and </w:t>
      </w:r>
      <w:r w:rsidRPr="009E0E37">
        <w:rPr>
          <w:i/>
          <w:szCs w:val="18"/>
        </w:rPr>
        <w:t>w</w:t>
      </w:r>
      <w:r w:rsidRPr="009E0E37">
        <w:rPr>
          <w:i/>
          <w:szCs w:val="18"/>
          <w:vertAlign w:val="subscript"/>
        </w:rPr>
        <w:t>k</w:t>
      </w:r>
      <w:r w:rsidRPr="009E0E37">
        <w:rPr>
          <w:szCs w:val="18"/>
        </w:rPr>
        <w:t xml:space="preserve">, </w:t>
      </w:r>
      <w:commentRangeStart w:id="140"/>
      <w:proofErr w:type="spellStart"/>
      <w:r w:rsidRPr="009E0E37">
        <w:rPr>
          <w:i/>
          <w:szCs w:val="18"/>
        </w:rPr>
        <w:t>b</w:t>
      </w:r>
      <w:r w:rsidRPr="009E0E37">
        <w:rPr>
          <w:i/>
          <w:szCs w:val="18"/>
          <w:vertAlign w:val="subscript"/>
        </w:rPr>
        <w:t>k</w:t>
      </w:r>
      <w:proofErr w:type="spellEnd"/>
      <w:r w:rsidRPr="009E0E37">
        <w:rPr>
          <w:szCs w:val="18"/>
        </w:rPr>
        <w:t xml:space="preserve"> </w:t>
      </w:r>
      <w:commentRangeEnd w:id="140"/>
      <w:r w:rsidR="00D2062C">
        <w:rPr>
          <w:rStyle w:val="CommentReference"/>
        </w:rPr>
        <w:commentReference w:id="140"/>
      </w:r>
      <w:r w:rsidRPr="009E0E37">
        <w:rPr>
          <w:szCs w:val="18"/>
        </w:rPr>
        <w:t>represents all the learning parameters.</w:t>
      </w:r>
    </w:p>
    <w:p w:rsidR="00671587" w:rsidRPr="009E0E37" w:rsidRDefault="00671587" w:rsidP="00671587"/>
    <w:p w:rsidR="002008F6" w:rsidRPr="009E0E37" w:rsidRDefault="002008F6" w:rsidP="0060400C"/>
    <w:p w:rsidR="0060400C" w:rsidRPr="009E0E37" w:rsidRDefault="0060400C" w:rsidP="0060400C">
      <w:pPr>
        <w:pStyle w:val="Heading1"/>
      </w:pPr>
      <w:r w:rsidRPr="009E0E37">
        <w:t>Experiments</w:t>
      </w:r>
    </w:p>
    <w:p w:rsidR="00FF74EE" w:rsidRPr="009E0E37" w:rsidRDefault="00FF74EE" w:rsidP="00FF74EE">
      <w:pPr>
        <w:rPr>
          <w:szCs w:val="18"/>
        </w:rPr>
      </w:pPr>
      <w:r w:rsidRPr="009E0E37">
        <w:rPr>
          <w:szCs w:val="18"/>
        </w:rPr>
        <w:t>We first report the training and testing of our model on standard image patch dataset, then the trained model is used to test its matching performance against viewpoint change on standard local descriptors performance evaluation data. Furthermore, we also test the performance of the learned descriptor model on real photogrammetric image matching.</w:t>
      </w:r>
    </w:p>
    <w:p w:rsidR="00FF74EE" w:rsidRPr="009E0E37" w:rsidRDefault="00FF74EE" w:rsidP="00FF74EE">
      <w:pPr>
        <w:rPr>
          <w:szCs w:val="18"/>
        </w:rPr>
      </w:pPr>
    </w:p>
    <w:p w:rsidR="00FF74EE" w:rsidRPr="009E0E37" w:rsidRDefault="00FF74EE" w:rsidP="00FF74EE">
      <w:pPr>
        <w:pStyle w:val="Heading2"/>
        <w:widowControl/>
        <w:tabs>
          <w:tab w:val="clear" w:pos="454"/>
        </w:tabs>
        <w:suppressAutoHyphens w:val="0"/>
        <w:jc w:val="left"/>
      </w:pPr>
      <w:r w:rsidRPr="009E0E37">
        <w:t xml:space="preserve">Experiment </w:t>
      </w:r>
      <w:r w:rsidRPr="009E0E37">
        <w:rPr>
          <w:rFonts w:eastAsiaTheme="minorEastAsia"/>
        </w:rPr>
        <w:t>S</w:t>
      </w:r>
      <w:r w:rsidRPr="009E0E37">
        <w:t>etup</w:t>
      </w:r>
    </w:p>
    <w:p w:rsidR="00FF74EE" w:rsidRPr="009E0E37" w:rsidRDefault="00FF74EE" w:rsidP="00FF74EE">
      <w:pPr>
        <w:rPr>
          <w:szCs w:val="18"/>
        </w:rPr>
      </w:pPr>
      <w:r w:rsidRPr="009E0E37">
        <w:rPr>
          <w:szCs w:val="18"/>
        </w:rPr>
        <w:t xml:space="preserve"> To train the network we introduced before, the Brown dataset (Brown et al., 2011) is used. The dataset contains three different subsets three separate datasets - </w:t>
      </w:r>
      <w:bookmarkStart w:id="141" w:name="OLE_LINK1"/>
      <w:bookmarkStart w:id="142" w:name="OLE_LINK2"/>
      <w:r w:rsidRPr="009E0E37">
        <w:rPr>
          <w:szCs w:val="18"/>
        </w:rPr>
        <w:t xml:space="preserve">Notre Dame, Yosemite </w:t>
      </w:r>
      <w:bookmarkEnd w:id="141"/>
      <w:bookmarkEnd w:id="142"/>
      <w:r w:rsidRPr="009E0E37">
        <w:rPr>
          <w:szCs w:val="18"/>
        </w:rPr>
        <w:t>and Liberty.  Those patches are extracted surrounding Difference of Gaussian (</w:t>
      </w:r>
      <w:proofErr w:type="spellStart"/>
      <w:r w:rsidRPr="009E0E37">
        <w:rPr>
          <w:szCs w:val="18"/>
        </w:rPr>
        <w:t>DoG</w:t>
      </w:r>
      <w:proofErr w:type="spellEnd"/>
      <w:r w:rsidRPr="009E0E37">
        <w:rPr>
          <w:szCs w:val="18"/>
        </w:rPr>
        <w:t xml:space="preserve">) feature points on real multi-view images, thus the real transformation in 3D scene with viewpoint changes is contained in those datasets. The original patch size is 64 x 64 pixels, to cope with our model it is resized to 32 x 32 pixels. The number of positive and negative training pairs are both 250,000 in each dataset and the training data is same to the one used in (Brown et al., 2011). </w:t>
      </w:r>
    </w:p>
    <w:p w:rsidR="00FF74EE" w:rsidRPr="009E0E37" w:rsidRDefault="00FF74EE" w:rsidP="00FF74EE">
      <w:pPr>
        <w:rPr>
          <w:szCs w:val="18"/>
        </w:rPr>
      </w:pPr>
    </w:p>
    <w:p w:rsidR="00FF74EE" w:rsidRPr="009E0E37" w:rsidRDefault="00FF74EE" w:rsidP="00FF74EE">
      <w:pPr>
        <w:rPr>
          <w:szCs w:val="18"/>
        </w:rPr>
      </w:pPr>
      <w:r w:rsidRPr="009E0E37">
        <w:rPr>
          <w:szCs w:val="18"/>
        </w:rPr>
        <w:t xml:space="preserve">To implement the method, </w:t>
      </w:r>
      <w:proofErr w:type="spellStart"/>
      <w:r w:rsidRPr="009E0E37">
        <w:rPr>
          <w:szCs w:val="18"/>
        </w:rPr>
        <w:t>matconvnet</w:t>
      </w:r>
      <w:proofErr w:type="spellEnd"/>
      <w:r w:rsidRPr="009E0E37">
        <w:rPr>
          <w:szCs w:val="18"/>
        </w:rPr>
        <w:t xml:space="preserve"> (</w:t>
      </w:r>
      <w:proofErr w:type="spellStart"/>
      <w:r w:rsidRPr="009E0E37">
        <w:rPr>
          <w:szCs w:val="18"/>
        </w:rPr>
        <w:t>Vedaldi</w:t>
      </w:r>
      <w:proofErr w:type="spellEnd"/>
      <w:r w:rsidRPr="009E0E37">
        <w:rPr>
          <w:szCs w:val="18"/>
        </w:rPr>
        <w:t xml:space="preserve"> and </w:t>
      </w:r>
      <w:proofErr w:type="spellStart"/>
      <w:r w:rsidRPr="009E0E37">
        <w:rPr>
          <w:szCs w:val="18"/>
        </w:rPr>
        <w:t>Lenc</w:t>
      </w:r>
      <w:proofErr w:type="spellEnd"/>
      <w:r w:rsidRPr="009E0E37">
        <w:rPr>
          <w:szCs w:val="18"/>
        </w:rPr>
        <w:t xml:space="preserve">, 2014), which is an </w:t>
      </w:r>
      <w:proofErr w:type="spellStart"/>
      <w:r w:rsidRPr="009E0E37">
        <w:rPr>
          <w:szCs w:val="18"/>
        </w:rPr>
        <w:t>opensource</w:t>
      </w:r>
      <w:proofErr w:type="spellEnd"/>
      <w:r w:rsidRPr="009E0E37">
        <w:rPr>
          <w:szCs w:val="18"/>
        </w:rPr>
        <w:t xml:space="preserve"> </w:t>
      </w:r>
      <w:proofErr w:type="spellStart"/>
      <w:r w:rsidRPr="009E0E37">
        <w:rPr>
          <w:szCs w:val="18"/>
        </w:rPr>
        <w:t>convnet</w:t>
      </w:r>
      <w:proofErr w:type="spellEnd"/>
      <w:r w:rsidRPr="009E0E37">
        <w:rPr>
          <w:rStyle w:val="FootnoteReference"/>
          <w:szCs w:val="18"/>
        </w:rPr>
        <w:footnoteReference w:id="1"/>
      </w:r>
      <w:r w:rsidRPr="009E0E37">
        <w:rPr>
          <w:szCs w:val="18"/>
        </w:rPr>
        <w:t xml:space="preserve">, is used to conduct the convolution, pooling, sigmoid and back-propagation for those basic layers. We implement the Siamese model, back-propagation for the whole architecture and optimizing strategy ourselves. The local descriptor performance evaluation  is implemented based on </w:t>
      </w:r>
      <w:proofErr w:type="spellStart"/>
      <w:r w:rsidRPr="009E0E37">
        <w:rPr>
          <w:szCs w:val="18"/>
        </w:rPr>
        <w:t>vlfeat</w:t>
      </w:r>
      <w:proofErr w:type="spellEnd"/>
      <w:r w:rsidRPr="009E0E37">
        <w:rPr>
          <w:rStyle w:val="FootnoteReference"/>
          <w:szCs w:val="18"/>
        </w:rPr>
        <w:footnoteReference w:id="2"/>
      </w:r>
      <w:r w:rsidRPr="009E0E37">
        <w:rPr>
          <w:szCs w:val="18"/>
        </w:rPr>
        <w:t xml:space="preserve"> and </w:t>
      </w:r>
      <w:proofErr w:type="spellStart"/>
      <w:r w:rsidRPr="009E0E37">
        <w:rPr>
          <w:szCs w:val="18"/>
        </w:rPr>
        <w:t>vlbenchmarks</w:t>
      </w:r>
      <w:proofErr w:type="spellEnd"/>
      <w:r w:rsidRPr="009E0E37">
        <w:rPr>
          <w:rStyle w:val="FootnoteReference"/>
          <w:szCs w:val="18"/>
        </w:rPr>
        <w:footnoteReference w:id="3"/>
      </w:r>
      <w:r w:rsidRPr="009E0E37">
        <w:rPr>
          <w:szCs w:val="18"/>
        </w:rPr>
        <w:t xml:space="preserve"> (</w:t>
      </w:r>
      <w:proofErr w:type="spellStart"/>
      <w:r w:rsidRPr="009E0E37">
        <w:rPr>
          <w:szCs w:val="18"/>
        </w:rPr>
        <w:t>Lenc</w:t>
      </w:r>
      <w:proofErr w:type="spellEnd"/>
      <w:r w:rsidRPr="009E0E37">
        <w:rPr>
          <w:szCs w:val="18"/>
        </w:rPr>
        <w:t xml:space="preserve">, </w:t>
      </w:r>
      <w:proofErr w:type="spellStart"/>
      <w:r w:rsidRPr="009E0E37">
        <w:rPr>
          <w:szCs w:val="18"/>
        </w:rPr>
        <w:t>Gulshan</w:t>
      </w:r>
      <w:proofErr w:type="spellEnd"/>
      <w:r w:rsidRPr="009E0E37">
        <w:rPr>
          <w:szCs w:val="18"/>
        </w:rPr>
        <w:t xml:space="preserve"> et al., 2012).</w:t>
      </w:r>
    </w:p>
    <w:p w:rsidR="00FF74EE" w:rsidRPr="009E0E37" w:rsidRDefault="00FF74EE" w:rsidP="00FF74EE">
      <w:pPr>
        <w:rPr>
          <w:szCs w:val="18"/>
        </w:rPr>
      </w:pPr>
    </w:p>
    <w:p w:rsidR="00FF74EE" w:rsidRPr="009E0E37" w:rsidRDefault="00FF74EE" w:rsidP="00FF74EE">
      <w:pPr>
        <w:pStyle w:val="Heading2"/>
        <w:widowControl/>
        <w:tabs>
          <w:tab w:val="clear" w:pos="454"/>
        </w:tabs>
        <w:suppressAutoHyphens w:val="0"/>
        <w:jc w:val="left"/>
      </w:pPr>
      <w:r w:rsidRPr="009E0E37">
        <w:lastRenderedPageBreak/>
        <w:t>Descriptor Learning</w:t>
      </w:r>
    </w:p>
    <w:p w:rsidR="00FF74EE" w:rsidRPr="009E0E37" w:rsidRDefault="00FF74EE" w:rsidP="00FF74EE">
      <w:pPr>
        <w:rPr>
          <w:szCs w:val="18"/>
        </w:rPr>
      </w:pPr>
      <w:r w:rsidRPr="009E0E37">
        <w:rPr>
          <w:szCs w:val="18"/>
        </w:rPr>
        <w:t>The descriptor is trained in each of the three datasets separately, and the other two datasets are test datasets. The training hyper-parameters we used are listed here.</w:t>
      </w:r>
      <w:r w:rsidRPr="009E0E37">
        <w:rPr>
          <w:i/>
          <w:szCs w:val="18"/>
        </w:rPr>
        <w:t xml:space="preserve"> </w:t>
      </w:r>
      <w:proofErr w:type="spellStart"/>
      <w:r w:rsidRPr="009E0E37">
        <w:rPr>
          <w:i/>
          <w:szCs w:val="18"/>
        </w:rPr>
        <w:t>Num_Epochs</w:t>
      </w:r>
      <w:proofErr w:type="spellEnd"/>
      <w:r w:rsidRPr="009E0E37">
        <w:rPr>
          <w:i/>
          <w:szCs w:val="18"/>
        </w:rPr>
        <w:t xml:space="preserve"> </w:t>
      </w:r>
      <w:r w:rsidRPr="009E0E37">
        <w:rPr>
          <w:szCs w:val="18"/>
        </w:rPr>
        <w:t>= 100,</w:t>
      </w:r>
      <w:r w:rsidRPr="009E0E37">
        <w:rPr>
          <w:i/>
          <w:szCs w:val="18"/>
        </w:rPr>
        <w:t xml:space="preserve"> </w:t>
      </w:r>
      <w:proofErr w:type="spellStart"/>
      <w:r w:rsidRPr="009E0E37">
        <w:rPr>
          <w:i/>
          <w:szCs w:val="18"/>
        </w:rPr>
        <w:t>Num_Batches</w:t>
      </w:r>
      <w:proofErr w:type="spellEnd"/>
      <w:r w:rsidRPr="009E0E37">
        <w:rPr>
          <w:i/>
          <w:szCs w:val="18"/>
        </w:rPr>
        <w:t xml:space="preserve"> </w:t>
      </w:r>
      <w:r w:rsidRPr="009E0E37">
        <w:rPr>
          <w:szCs w:val="18"/>
        </w:rPr>
        <w:t>= 1000,</w:t>
      </w:r>
      <w:r w:rsidRPr="009E0E37">
        <w:rPr>
          <w:i/>
          <w:szCs w:val="18"/>
        </w:rPr>
        <w:t xml:space="preserve"> β </w:t>
      </w:r>
      <w:r w:rsidRPr="009E0E37">
        <w:rPr>
          <w:szCs w:val="18"/>
        </w:rPr>
        <w:t>= 0.9,</w:t>
      </w:r>
      <w:r w:rsidRPr="009E0E37">
        <w:rPr>
          <w:i/>
          <w:szCs w:val="18"/>
        </w:rPr>
        <w:t xml:space="preserve"> </w:t>
      </w:r>
      <w:r w:rsidRPr="009E0E37">
        <w:rPr>
          <w:szCs w:val="18"/>
        </w:rPr>
        <w:t>γ = 0.9,</w:t>
      </w:r>
      <w:r w:rsidRPr="009E0E37">
        <w:rPr>
          <w:i/>
          <w:szCs w:val="18"/>
        </w:rPr>
        <w:t xml:space="preserve"> α = 3e</w:t>
      </w:r>
      <w:r w:rsidRPr="009E0E37">
        <w:rPr>
          <w:i/>
          <w:szCs w:val="18"/>
          <w:vertAlign w:val="superscript"/>
        </w:rPr>
        <w:t>-5</w:t>
      </w:r>
      <w:r w:rsidRPr="009E0E37">
        <w:rPr>
          <w:szCs w:val="18"/>
        </w:rPr>
        <w:t>,</w:t>
      </w:r>
      <w:r w:rsidRPr="009E0E37">
        <w:rPr>
          <w:i/>
          <w:szCs w:val="18"/>
        </w:rPr>
        <w:t xml:space="preserve"> </w:t>
      </w:r>
      <w:proofErr w:type="spellStart"/>
      <w:r w:rsidRPr="009E0E37">
        <w:rPr>
          <w:i/>
          <w:szCs w:val="18"/>
        </w:rPr>
        <w:t>α_decrease</w:t>
      </w:r>
      <w:proofErr w:type="spellEnd"/>
      <w:r w:rsidRPr="009E0E37">
        <w:rPr>
          <w:szCs w:val="18"/>
        </w:rPr>
        <w:t xml:space="preserve"> = 0.99, </w:t>
      </w:r>
      <w:proofErr w:type="spellStart"/>
      <w:r w:rsidRPr="009E0E37">
        <w:rPr>
          <w:bCs/>
          <w:i/>
          <w:iCs/>
          <w:szCs w:val="18"/>
        </w:rPr>
        <w:t>l</w:t>
      </w:r>
      <w:r w:rsidRPr="009E0E37">
        <w:rPr>
          <w:bCs/>
          <w:i/>
          <w:iCs/>
          <w:szCs w:val="18"/>
          <w:vertAlign w:val="subscript"/>
        </w:rPr>
        <w:t>pull</w:t>
      </w:r>
      <w:proofErr w:type="spellEnd"/>
      <w:r w:rsidRPr="009E0E37">
        <w:rPr>
          <w:bCs/>
          <w:i/>
          <w:iCs/>
          <w:szCs w:val="18"/>
          <w:vertAlign w:val="subscript"/>
        </w:rPr>
        <w:t xml:space="preserve"> </w:t>
      </w:r>
      <w:r w:rsidRPr="009E0E37">
        <w:rPr>
          <w:bCs/>
          <w:iCs/>
          <w:szCs w:val="18"/>
          <w:vertAlign w:val="subscript"/>
        </w:rPr>
        <w:t xml:space="preserve"> </w:t>
      </w:r>
      <w:r w:rsidRPr="009E0E37">
        <w:rPr>
          <w:szCs w:val="18"/>
        </w:rPr>
        <w:t>= 3,</w:t>
      </w:r>
      <w:r w:rsidRPr="009E0E37">
        <w:rPr>
          <w:i/>
          <w:szCs w:val="18"/>
        </w:rPr>
        <w:t xml:space="preserve"> </w:t>
      </w:r>
      <w:r w:rsidRPr="009E0E37">
        <w:rPr>
          <w:bCs/>
          <w:i/>
          <w:iCs/>
          <w:szCs w:val="18"/>
        </w:rPr>
        <w:t xml:space="preserve"> </w:t>
      </w:r>
      <w:proofErr w:type="spellStart"/>
      <w:r w:rsidRPr="009E0E37">
        <w:rPr>
          <w:bCs/>
          <w:i/>
          <w:iCs/>
          <w:szCs w:val="18"/>
        </w:rPr>
        <w:t>l</w:t>
      </w:r>
      <w:r w:rsidRPr="009E0E37">
        <w:rPr>
          <w:bCs/>
          <w:i/>
          <w:iCs/>
          <w:szCs w:val="18"/>
          <w:vertAlign w:val="subscript"/>
        </w:rPr>
        <w:t>push</w:t>
      </w:r>
      <w:proofErr w:type="spellEnd"/>
      <w:r w:rsidRPr="009E0E37">
        <w:rPr>
          <w:szCs w:val="18"/>
        </w:rPr>
        <w:t xml:space="preserve"> = 10. </w:t>
      </w:r>
      <w:proofErr w:type="spellStart"/>
      <w:r w:rsidRPr="009E0E37">
        <w:rPr>
          <w:szCs w:val="18"/>
        </w:rPr>
        <w:t>Addtionaly</w:t>
      </w:r>
      <w:proofErr w:type="spellEnd"/>
      <w:r w:rsidRPr="009E0E37">
        <w:rPr>
          <w:szCs w:val="18"/>
        </w:rPr>
        <w:t>, the size of mini-batch is 500.</w:t>
      </w:r>
    </w:p>
    <w:p w:rsidR="00FF74EE" w:rsidRPr="009E0E37" w:rsidRDefault="00FF74EE" w:rsidP="00FF74EE">
      <w:pPr>
        <w:rPr>
          <w:szCs w:val="18"/>
        </w:rPr>
      </w:pPr>
    </w:p>
    <w:p w:rsidR="00014D96" w:rsidRPr="009E0E37" w:rsidRDefault="00FF74EE" w:rsidP="00FF74EE">
      <w:pPr>
        <w:rPr>
          <w:szCs w:val="18"/>
        </w:rPr>
      </w:pPr>
      <w:r w:rsidRPr="009E0E37">
        <w:rPr>
          <w:szCs w:val="18"/>
        </w:rPr>
        <w:t xml:space="preserve">In order to get the ROC curve of features, we first calculate the descriptor for each patch in the test datasets using CNN with learned parameters. Then the L2 Norms of the two descriptors in the training pairs is calculated as the similarity measure of the pair of patches. For a distance threshold </w:t>
      </w:r>
      <w:r w:rsidRPr="009E0E37">
        <w:rPr>
          <w:i/>
          <w:szCs w:val="18"/>
        </w:rPr>
        <w:t>t</w:t>
      </w:r>
      <w:r w:rsidRPr="009E0E37">
        <w:rPr>
          <w:szCs w:val="18"/>
        </w:rPr>
        <w:t xml:space="preserve">, a patch pair with L2 Norm under </w:t>
      </w:r>
      <w:r w:rsidRPr="009E0E37">
        <w:rPr>
          <w:i/>
          <w:szCs w:val="18"/>
        </w:rPr>
        <w:t>t</w:t>
      </w:r>
      <w:r w:rsidRPr="009E0E37">
        <w:rPr>
          <w:szCs w:val="18"/>
        </w:rPr>
        <w:t xml:space="preserve"> are judged as matched pair, otherwise the current pair is judged as unmatched pair. Afterwards the true positive and false positive rate could be calculated for </w:t>
      </w:r>
      <w:r w:rsidRPr="009E0E37">
        <w:rPr>
          <w:i/>
          <w:szCs w:val="18"/>
        </w:rPr>
        <w:t>t</w:t>
      </w:r>
      <w:r w:rsidRPr="009E0E37">
        <w:rPr>
          <w:szCs w:val="18"/>
        </w:rPr>
        <w:t xml:space="preserve">. By changing </w:t>
      </w:r>
      <w:r w:rsidRPr="009E0E37">
        <w:rPr>
          <w:i/>
          <w:szCs w:val="18"/>
        </w:rPr>
        <w:t>t</w:t>
      </w:r>
      <w:r w:rsidRPr="009E0E37">
        <w:rPr>
          <w:szCs w:val="18"/>
        </w:rPr>
        <w:t xml:space="preserve"> the ROC curve is achieved. When the true positive rate equals to 95%, the corresponding false positive rate is also reported for evaluation and comparison.</w:t>
      </w:r>
    </w:p>
    <w:p w:rsidR="00FF74EE" w:rsidRPr="009E0E37" w:rsidRDefault="00FF74EE" w:rsidP="00FF74EE">
      <w:pPr>
        <w:rPr>
          <w:szCs w:val="18"/>
        </w:rPr>
      </w:pPr>
    </w:p>
    <w:tbl>
      <w:tblPr>
        <w:tblStyle w:val="TableGrid"/>
        <w:tblW w:w="0" w:type="auto"/>
        <w:tblLook w:val="04A0"/>
      </w:tblPr>
      <w:tblGrid>
        <w:gridCol w:w="606"/>
        <w:gridCol w:w="526"/>
        <w:gridCol w:w="891"/>
        <w:gridCol w:w="947"/>
        <w:gridCol w:w="771"/>
        <w:gridCol w:w="897"/>
      </w:tblGrid>
      <w:tr w:rsidR="00FF74EE" w:rsidRPr="009E0E37" w:rsidTr="00FB3B29">
        <w:tc>
          <w:tcPr>
            <w:tcW w:w="598" w:type="dxa"/>
            <w:vAlign w:val="center"/>
          </w:tcPr>
          <w:p w:rsidR="00FF74EE" w:rsidRPr="009E0E37" w:rsidRDefault="00FF74EE" w:rsidP="00FB3B29">
            <w:pPr>
              <w:jc w:val="center"/>
              <w:rPr>
                <w:szCs w:val="18"/>
              </w:rPr>
            </w:pPr>
            <w:r w:rsidRPr="009E0E37">
              <w:rPr>
                <w:szCs w:val="18"/>
              </w:rPr>
              <w:t>Train</w:t>
            </w:r>
          </w:p>
        </w:tc>
        <w:tc>
          <w:tcPr>
            <w:tcW w:w="520" w:type="dxa"/>
            <w:vAlign w:val="center"/>
          </w:tcPr>
          <w:p w:rsidR="00FF74EE" w:rsidRPr="009E0E37" w:rsidRDefault="00FF74EE" w:rsidP="00FB3B29">
            <w:pPr>
              <w:jc w:val="center"/>
              <w:rPr>
                <w:szCs w:val="18"/>
              </w:rPr>
            </w:pPr>
            <w:r w:rsidRPr="009E0E37">
              <w:rPr>
                <w:szCs w:val="18"/>
              </w:rPr>
              <w:t>Test</w:t>
            </w:r>
          </w:p>
        </w:tc>
        <w:tc>
          <w:tcPr>
            <w:tcW w:w="877" w:type="dxa"/>
            <w:vAlign w:val="center"/>
          </w:tcPr>
          <w:p w:rsidR="00FF74EE" w:rsidRPr="009E0E37" w:rsidRDefault="00FF74EE" w:rsidP="00FB3B29">
            <w:pPr>
              <w:jc w:val="center"/>
              <w:rPr>
                <w:szCs w:val="18"/>
              </w:rPr>
            </w:pPr>
            <w:r w:rsidRPr="009E0E37">
              <w:rPr>
                <w:szCs w:val="18"/>
              </w:rPr>
              <w:t>Our Method</w:t>
            </w:r>
          </w:p>
        </w:tc>
        <w:tc>
          <w:tcPr>
            <w:tcW w:w="760" w:type="dxa"/>
            <w:vAlign w:val="center"/>
          </w:tcPr>
          <w:p w:rsidR="00FF74EE" w:rsidRPr="009E0E37" w:rsidRDefault="00FF74EE" w:rsidP="00FB3B29">
            <w:pPr>
              <w:jc w:val="center"/>
              <w:rPr>
                <w:szCs w:val="18"/>
              </w:rPr>
            </w:pPr>
            <w:proofErr w:type="spellStart"/>
            <w:r w:rsidRPr="009E0E37">
              <w:rPr>
                <w:szCs w:val="18"/>
              </w:rPr>
              <w:t>Simonyan</w:t>
            </w:r>
            <w:proofErr w:type="spellEnd"/>
          </w:p>
        </w:tc>
        <w:tc>
          <w:tcPr>
            <w:tcW w:w="760" w:type="dxa"/>
            <w:vAlign w:val="center"/>
          </w:tcPr>
          <w:p w:rsidR="00FF74EE" w:rsidRPr="009E0E37" w:rsidRDefault="00FF74EE" w:rsidP="00FB3B29">
            <w:pPr>
              <w:jc w:val="center"/>
              <w:rPr>
                <w:szCs w:val="18"/>
              </w:rPr>
            </w:pPr>
            <w:r w:rsidRPr="009E0E37">
              <w:rPr>
                <w:szCs w:val="18"/>
              </w:rPr>
              <w:t>SIFT</w:t>
            </w:r>
          </w:p>
        </w:tc>
        <w:tc>
          <w:tcPr>
            <w:tcW w:w="883" w:type="dxa"/>
            <w:vAlign w:val="center"/>
          </w:tcPr>
          <w:p w:rsidR="00FF74EE" w:rsidRPr="009E0E37" w:rsidRDefault="00FF74EE" w:rsidP="00FB3B29">
            <w:pPr>
              <w:jc w:val="center"/>
              <w:rPr>
                <w:szCs w:val="18"/>
              </w:rPr>
            </w:pPr>
            <w:proofErr w:type="spellStart"/>
            <w:r w:rsidRPr="009E0E37">
              <w:rPr>
                <w:szCs w:val="18"/>
              </w:rPr>
              <w:t>BinBoost</w:t>
            </w:r>
            <w:proofErr w:type="spellEnd"/>
          </w:p>
        </w:tc>
      </w:tr>
      <w:tr w:rsidR="00FF74EE" w:rsidRPr="009E0E37" w:rsidTr="00FB3B29">
        <w:tc>
          <w:tcPr>
            <w:tcW w:w="598" w:type="dxa"/>
            <w:vAlign w:val="center"/>
          </w:tcPr>
          <w:p w:rsidR="00FF74EE" w:rsidRPr="009E0E37" w:rsidRDefault="00FF74EE" w:rsidP="00FB3B29">
            <w:pPr>
              <w:rPr>
                <w:szCs w:val="18"/>
              </w:rPr>
            </w:pPr>
            <w:r w:rsidRPr="009E0E37">
              <w:rPr>
                <w:szCs w:val="18"/>
              </w:rPr>
              <w:t>ND</w:t>
            </w:r>
          </w:p>
        </w:tc>
        <w:tc>
          <w:tcPr>
            <w:tcW w:w="520" w:type="dxa"/>
            <w:vAlign w:val="center"/>
          </w:tcPr>
          <w:p w:rsidR="00FF74EE" w:rsidRPr="009E0E37" w:rsidRDefault="00FF74EE" w:rsidP="00FB3B29">
            <w:pPr>
              <w:rPr>
                <w:szCs w:val="18"/>
              </w:rPr>
            </w:pPr>
            <w:proofErr w:type="spellStart"/>
            <w:r w:rsidRPr="009E0E37">
              <w:rPr>
                <w:szCs w:val="18"/>
              </w:rPr>
              <w:t>Yos</w:t>
            </w:r>
            <w:proofErr w:type="spellEnd"/>
          </w:p>
        </w:tc>
        <w:tc>
          <w:tcPr>
            <w:tcW w:w="877" w:type="dxa"/>
            <w:vAlign w:val="center"/>
          </w:tcPr>
          <w:p w:rsidR="00FF74EE" w:rsidRPr="009E0E37" w:rsidRDefault="00FF74EE" w:rsidP="00FB3B29">
            <w:pPr>
              <w:rPr>
                <w:szCs w:val="18"/>
              </w:rPr>
            </w:pPr>
            <w:r w:rsidRPr="009E0E37">
              <w:rPr>
                <w:szCs w:val="18"/>
              </w:rPr>
              <w:t>18.5%</w:t>
            </w:r>
          </w:p>
        </w:tc>
        <w:tc>
          <w:tcPr>
            <w:tcW w:w="760" w:type="dxa"/>
            <w:vAlign w:val="center"/>
          </w:tcPr>
          <w:p w:rsidR="00FF74EE" w:rsidRPr="009E0E37" w:rsidRDefault="00FF74EE" w:rsidP="00FB3B29">
            <w:pPr>
              <w:rPr>
                <w:szCs w:val="18"/>
              </w:rPr>
            </w:pPr>
            <w:r w:rsidRPr="009E0E37">
              <w:rPr>
                <w:szCs w:val="18"/>
              </w:rPr>
              <w:t>10.08%</w:t>
            </w:r>
          </w:p>
        </w:tc>
        <w:tc>
          <w:tcPr>
            <w:tcW w:w="760" w:type="dxa"/>
            <w:vAlign w:val="center"/>
          </w:tcPr>
          <w:p w:rsidR="00FF74EE" w:rsidRPr="009E0E37" w:rsidRDefault="00FF74EE" w:rsidP="00FB3B29">
            <w:pPr>
              <w:rPr>
                <w:szCs w:val="18"/>
              </w:rPr>
            </w:pPr>
            <w:r w:rsidRPr="009E0E37">
              <w:rPr>
                <w:szCs w:val="18"/>
              </w:rPr>
              <w:t>29.15%</w:t>
            </w:r>
          </w:p>
        </w:tc>
        <w:tc>
          <w:tcPr>
            <w:tcW w:w="883" w:type="dxa"/>
            <w:vAlign w:val="center"/>
          </w:tcPr>
          <w:p w:rsidR="00FF74EE" w:rsidRPr="009E0E37" w:rsidRDefault="00FF74EE" w:rsidP="00FB3B29">
            <w:pPr>
              <w:rPr>
                <w:szCs w:val="18"/>
              </w:rPr>
            </w:pPr>
          </w:p>
        </w:tc>
      </w:tr>
      <w:tr w:rsidR="00FF74EE" w:rsidRPr="009E0E37" w:rsidTr="00FB3B29">
        <w:tc>
          <w:tcPr>
            <w:tcW w:w="598" w:type="dxa"/>
            <w:vAlign w:val="center"/>
          </w:tcPr>
          <w:p w:rsidR="00FF74EE" w:rsidRPr="009E0E37" w:rsidRDefault="00FF74EE" w:rsidP="00FB3B29">
            <w:pPr>
              <w:rPr>
                <w:szCs w:val="18"/>
              </w:rPr>
            </w:pPr>
            <w:r w:rsidRPr="009E0E37">
              <w:rPr>
                <w:szCs w:val="18"/>
              </w:rPr>
              <w:t>ND</w:t>
            </w:r>
          </w:p>
        </w:tc>
        <w:tc>
          <w:tcPr>
            <w:tcW w:w="520" w:type="dxa"/>
            <w:vAlign w:val="center"/>
          </w:tcPr>
          <w:p w:rsidR="00FF74EE" w:rsidRPr="009E0E37" w:rsidRDefault="00FF74EE" w:rsidP="00FB3B29">
            <w:pPr>
              <w:rPr>
                <w:szCs w:val="18"/>
              </w:rPr>
            </w:pPr>
            <w:r w:rsidRPr="009E0E37">
              <w:rPr>
                <w:szCs w:val="18"/>
              </w:rPr>
              <w:t>Lib</w:t>
            </w:r>
          </w:p>
        </w:tc>
        <w:tc>
          <w:tcPr>
            <w:tcW w:w="877" w:type="dxa"/>
            <w:vAlign w:val="center"/>
          </w:tcPr>
          <w:p w:rsidR="00FF74EE" w:rsidRPr="009E0E37" w:rsidRDefault="00FF74EE" w:rsidP="00FB3B29">
            <w:pPr>
              <w:rPr>
                <w:szCs w:val="18"/>
              </w:rPr>
            </w:pPr>
            <w:r w:rsidRPr="009E0E37">
              <w:rPr>
                <w:szCs w:val="18"/>
              </w:rPr>
              <w:t>14.9%</w:t>
            </w:r>
          </w:p>
        </w:tc>
        <w:tc>
          <w:tcPr>
            <w:tcW w:w="760" w:type="dxa"/>
            <w:vAlign w:val="center"/>
          </w:tcPr>
          <w:p w:rsidR="00FF74EE" w:rsidRPr="009E0E37" w:rsidRDefault="00FF74EE" w:rsidP="00FB3B29">
            <w:pPr>
              <w:rPr>
                <w:szCs w:val="18"/>
              </w:rPr>
            </w:pPr>
            <w:r w:rsidRPr="009E0E37">
              <w:rPr>
                <w:szCs w:val="18"/>
              </w:rPr>
              <w:t>12.42%</w:t>
            </w:r>
          </w:p>
        </w:tc>
        <w:tc>
          <w:tcPr>
            <w:tcW w:w="760" w:type="dxa"/>
            <w:vAlign w:val="center"/>
          </w:tcPr>
          <w:p w:rsidR="00FF74EE" w:rsidRPr="009E0E37" w:rsidRDefault="00FF74EE" w:rsidP="00FB3B29">
            <w:pPr>
              <w:rPr>
                <w:szCs w:val="18"/>
              </w:rPr>
            </w:pPr>
            <w:bookmarkStart w:id="143" w:name="OLE_LINK9"/>
            <w:bookmarkStart w:id="144" w:name="OLE_LINK10"/>
            <w:r w:rsidRPr="009E0E37">
              <w:rPr>
                <w:szCs w:val="18"/>
              </w:rPr>
              <w:t>36.27%</w:t>
            </w:r>
            <w:bookmarkEnd w:id="143"/>
            <w:bookmarkEnd w:id="144"/>
          </w:p>
        </w:tc>
        <w:tc>
          <w:tcPr>
            <w:tcW w:w="883" w:type="dxa"/>
            <w:vAlign w:val="center"/>
          </w:tcPr>
          <w:p w:rsidR="00FF74EE" w:rsidRPr="009E0E37" w:rsidRDefault="00FF74EE" w:rsidP="00FB3B29">
            <w:pPr>
              <w:rPr>
                <w:szCs w:val="18"/>
              </w:rPr>
            </w:pPr>
          </w:p>
        </w:tc>
      </w:tr>
      <w:tr w:rsidR="00FF74EE" w:rsidRPr="009E0E37" w:rsidTr="00FB3B29">
        <w:tc>
          <w:tcPr>
            <w:tcW w:w="598" w:type="dxa"/>
            <w:vAlign w:val="center"/>
          </w:tcPr>
          <w:p w:rsidR="00FF74EE" w:rsidRPr="009E0E37" w:rsidRDefault="00FF74EE" w:rsidP="00FB3B29">
            <w:pPr>
              <w:rPr>
                <w:szCs w:val="18"/>
              </w:rPr>
            </w:pPr>
            <w:r w:rsidRPr="009E0E37">
              <w:rPr>
                <w:szCs w:val="18"/>
              </w:rPr>
              <w:t>Lib</w:t>
            </w:r>
          </w:p>
        </w:tc>
        <w:tc>
          <w:tcPr>
            <w:tcW w:w="520" w:type="dxa"/>
            <w:vAlign w:val="center"/>
          </w:tcPr>
          <w:p w:rsidR="00FF74EE" w:rsidRPr="009E0E37" w:rsidRDefault="00FF74EE" w:rsidP="00FB3B29">
            <w:pPr>
              <w:rPr>
                <w:szCs w:val="18"/>
              </w:rPr>
            </w:pPr>
            <w:r w:rsidRPr="009E0E37">
              <w:rPr>
                <w:szCs w:val="18"/>
              </w:rPr>
              <w:t>ND</w:t>
            </w:r>
          </w:p>
        </w:tc>
        <w:tc>
          <w:tcPr>
            <w:tcW w:w="877" w:type="dxa"/>
            <w:vAlign w:val="center"/>
          </w:tcPr>
          <w:p w:rsidR="00FF74EE" w:rsidRPr="009E0E37" w:rsidRDefault="00FF74EE" w:rsidP="00FB3B29">
            <w:pPr>
              <w:rPr>
                <w:szCs w:val="18"/>
              </w:rPr>
            </w:pPr>
            <w:r w:rsidRPr="009E0E37">
              <w:rPr>
                <w:szCs w:val="18"/>
              </w:rPr>
              <w:t>7.7% (7.66%)</w:t>
            </w:r>
          </w:p>
        </w:tc>
        <w:tc>
          <w:tcPr>
            <w:tcW w:w="760" w:type="dxa"/>
            <w:vAlign w:val="center"/>
          </w:tcPr>
          <w:p w:rsidR="00FF74EE" w:rsidRPr="009E0E37" w:rsidRDefault="00FF74EE" w:rsidP="00FB3B29">
            <w:pPr>
              <w:rPr>
                <w:szCs w:val="18"/>
              </w:rPr>
            </w:pPr>
            <w:r w:rsidRPr="009E0E37">
              <w:rPr>
                <w:szCs w:val="18"/>
              </w:rPr>
              <w:t>7.22%</w:t>
            </w:r>
          </w:p>
        </w:tc>
        <w:tc>
          <w:tcPr>
            <w:tcW w:w="760" w:type="dxa"/>
            <w:vAlign w:val="center"/>
          </w:tcPr>
          <w:p w:rsidR="00FF74EE" w:rsidRPr="009E0E37" w:rsidRDefault="00FF74EE" w:rsidP="00FB3B29">
            <w:pPr>
              <w:rPr>
                <w:szCs w:val="18"/>
              </w:rPr>
            </w:pPr>
            <w:r w:rsidRPr="009E0E37">
              <w:rPr>
                <w:szCs w:val="18"/>
              </w:rPr>
              <w:t>28.09%</w:t>
            </w:r>
          </w:p>
        </w:tc>
        <w:tc>
          <w:tcPr>
            <w:tcW w:w="883" w:type="dxa"/>
            <w:vAlign w:val="center"/>
          </w:tcPr>
          <w:p w:rsidR="00FF74EE" w:rsidRPr="009E0E37" w:rsidRDefault="00FF74EE" w:rsidP="00FB3B29">
            <w:pPr>
              <w:rPr>
                <w:szCs w:val="18"/>
              </w:rPr>
            </w:pPr>
          </w:p>
        </w:tc>
      </w:tr>
      <w:tr w:rsidR="00FF74EE" w:rsidRPr="009E0E37" w:rsidTr="00FB3B29">
        <w:tc>
          <w:tcPr>
            <w:tcW w:w="598" w:type="dxa"/>
            <w:vAlign w:val="center"/>
          </w:tcPr>
          <w:p w:rsidR="00FF74EE" w:rsidRPr="009E0E37" w:rsidRDefault="00FF74EE" w:rsidP="00FB3B29">
            <w:pPr>
              <w:rPr>
                <w:szCs w:val="18"/>
              </w:rPr>
            </w:pPr>
            <w:r w:rsidRPr="009E0E37">
              <w:rPr>
                <w:szCs w:val="18"/>
              </w:rPr>
              <w:t>Lib</w:t>
            </w:r>
          </w:p>
        </w:tc>
        <w:tc>
          <w:tcPr>
            <w:tcW w:w="520" w:type="dxa"/>
            <w:vAlign w:val="center"/>
          </w:tcPr>
          <w:p w:rsidR="00FF74EE" w:rsidRPr="009E0E37" w:rsidRDefault="00FF74EE" w:rsidP="00FB3B29">
            <w:pPr>
              <w:rPr>
                <w:szCs w:val="18"/>
              </w:rPr>
            </w:pPr>
            <w:proofErr w:type="spellStart"/>
            <w:r w:rsidRPr="009E0E37">
              <w:rPr>
                <w:szCs w:val="18"/>
              </w:rPr>
              <w:t>Yos</w:t>
            </w:r>
            <w:proofErr w:type="spellEnd"/>
          </w:p>
        </w:tc>
        <w:tc>
          <w:tcPr>
            <w:tcW w:w="877" w:type="dxa"/>
            <w:vAlign w:val="center"/>
          </w:tcPr>
          <w:p w:rsidR="00FF74EE" w:rsidRPr="009E0E37" w:rsidRDefault="00FF74EE" w:rsidP="00FB3B29">
            <w:pPr>
              <w:rPr>
                <w:szCs w:val="18"/>
              </w:rPr>
            </w:pPr>
            <w:r w:rsidRPr="009E0E37">
              <w:rPr>
                <w:szCs w:val="18"/>
              </w:rPr>
              <w:t>18.9% (18.84%)</w:t>
            </w:r>
          </w:p>
        </w:tc>
        <w:tc>
          <w:tcPr>
            <w:tcW w:w="760" w:type="dxa"/>
            <w:vAlign w:val="center"/>
          </w:tcPr>
          <w:p w:rsidR="00FF74EE" w:rsidRPr="009E0E37" w:rsidRDefault="00FF74EE" w:rsidP="00FB3B29">
            <w:pPr>
              <w:rPr>
                <w:szCs w:val="18"/>
              </w:rPr>
            </w:pPr>
            <w:r w:rsidRPr="009E0E37">
              <w:rPr>
                <w:szCs w:val="18"/>
              </w:rPr>
              <w:t>11.18%</w:t>
            </w:r>
          </w:p>
        </w:tc>
        <w:tc>
          <w:tcPr>
            <w:tcW w:w="760" w:type="dxa"/>
            <w:vAlign w:val="center"/>
          </w:tcPr>
          <w:p w:rsidR="00FF74EE" w:rsidRPr="009E0E37" w:rsidRDefault="00FF74EE" w:rsidP="00FB3B29">
            <w:pPr>
              <w:rPr>
                <w:szCs w:val="18"/>
              </w:rPr>
            </w:pPr>
            <w:r w:rsidRPr="009E0E37">
              <w:rPr>
                <w:szCs w:val="18"/>
              </w:rPr>
              <w:t>29.15%</w:t>
            </w:r>
          </w:p>
        </w:tc>
        <w:tc>
          <w:tcPr>
            <w:tcW w:w="883" w:type="dxa"/>
            <w:vAlign w:val="center"/>
          </w:tcPr>
          <w:p w:rsidR="00FF74EE" w:rsidRPr="009E0E37" w:rsidRDefault="00FF74EE" w:rsidP="00FB3B29">
            <w:pPr>
              <w:rPr>
                <w:szCs w:val="18"/>
              </w:rPr>
            </w:pPr>
          </w:p>
        </w:tc>
      </w:tr>
      <w:tr w:rsidR="00FF74EE" w:rsidRPr="009E0E37" w:rsidTr="00FB3B29">
        <w:tc>
          <w:tcPr>
            <w:tcW w:w="598" w:type="dxa"/>
            <w:vAlign w:val="center"/>
          </w:tcPr>
          <w:p w:rsidR="00FF74EE" w:rsidRPr="009E0E37" w:rsidRDefault="00FF74EE" w:rsidP="00FB3B29">
            <w:pPr>
              <w:rPr>
                <w:szCs w:val="18"/>
              </w:rPr>
            </w:pPr>
            <w:proofErr w:type="spellStart"/>
            <w:r w:rsidRPr="009E0E37">
              <w:rPr>
                <w:szCs w:val="18"/>
              </w:rPr>
              <w:t>Yos</w:t>
            </w:r>
            <w:proofErr w:type="spellEnd"/>
          </w:p>
        </w:tc>
        <w:tc>
          <w:tcPr>
            <w:tcW w:w="520" w:type="dxa"/>
            <w:vAlign w:val="center"/>
          </w:tcPr>
          <w:p w:rsidR="00FF74EE" w:rsidRPr="009E0E37" w:rsidRDefault="00FF74EE" w:rsidP="00FB3B29">
            <w:pPr>
              <w:rPr>
                <w:szCs w:val="18"/>
              </w:rPr>
            </w:pPr>
            <w:r w:rsidRPr="009E0E37">
              <w:rPr>
                <w:szCs w:val="18"/>
              </w:rPr>
              <w:t>ND</w:t>
            </w:r>
          </w:p>
        </w:tc>
        <w:tc>
          <w:tcPr>
            <w:tcW w:w="877" w:type="dxa"/>
            <w:vAlign w:val="center"/>
          </w:tcPr>
          <w:p w:rsidR="00FF74EE" w:rsidRPr="009E0E37" w:rsidRDefault="00FF74EE" w:rsidP="00FB3B29">
            <w:pPr>
              <w:rPr>
                <w:szCs w:val="18"/>
              </w:rPr>
            </w:pPr>
            <w:r w:rsidRPr="009E0E37">
              <w:rPr>
                <w:szCs w:val="18"/>
              </w:rPr>
              <w:t>9.3%</w:t>
            </w:r>
          </w:p>
        </w:tc>
        <w:tc>
          <w:tcPr>
            <w:tcW w:w="760" w:type="dxa"/>
            <w:vAlign w:val="center"/>
          </w:tcPr>
          <w:p w:rsidR="00FF74EE" w:rsidRPr="009E0E37" w:rsidRDefault="00FF74EE" w:rsidP="00FB3B29">
            <w:pPr>
              <w:rPr>
                <w:szCs w:val="18"/>
              </w:rPr>
            </w:pPr>
            <w:r w:rsidRPr="009E0E37">
              <w:rPr>
                <w:szCs w:val="18"/>
              </w:rPr>
              <w:t>6.82%</w:t>
            </w:r>
          </w:p>
        </w:tc>
        <w:tc>
          <w:tcPr>
            <w:tcW w:w="760" w:type="dxa"/>
            <w:vAlign w:val="center"/>
          </w:tcPr>
          <w:p w:rsidR="00FF74EE" w:rsidRPr="009E0E37" w:rsidRDefault="00FF74EE" w:rsidP="00FB3B29">
            <w:pPr>
              <w:rPr>
                <w:szCs w:val="18"/>
              </w:rPr>
            </w:pPr>
            <w:r w:rsidRPr="009E0E37">
              <w:rPr>
                <w:szCs w:val="18"/>
              </w:rPr>
              <w:t>28.09%</w:t>
            </w:r>
          </w:p>
        </w:tc>
        <w:tc>
          <w:tcPr>
            <w:tcW w:w="883" w:type="dxa"/>
            <w:vAlign w:val="center"/>
          </w:tcPr>
          <w:p w:rsidR="00FF74EE" w:rsidRPr="009E0E37" w:rsidRDefault="00FF74EE" w:rsidP="00FB3B29">
            <w:pPr>
              <w:rPr>
                <w:szCs w:val="18"/>
              </w:rPr>
            </w:pPr>
          </w:p>
        </w:tc>
      </w:tr>
      <w:tr w:rsidR="00FF74EE" w:rsidRPr="009E0E37" w:rsidTr="00FB3B29">
        <w:tc>
          <w:tcPr>
            <w:tcW w:w="598" w:type="dxa"/>
            <w:vAlign w:val="center"/>
          </w:tcPr>
          <w:p w:rsidR="00FF74EE" w:rsidRPr="009E0E37" w:rsidRDefault="00FF74EE" w:rsidP="00FB3B29">
            <w:pPr>
              <w:rPr>
                <w:szCs w:val="18"/>
              </w:rPr>
            </w:pPr>
            <w:proofErr w:type="spellStart"/>
            <w:r w:rsidRPr="009E0E37">
              <w:rPr>
                <w:szCs w:val="18"/>
              </w:rPr>
              <w:t>Yos</w:t>
            </w:r>
            <w:proofErr w:type="spellEnd"/>
          </w:p>
        </w:tc>
        <w:tc>
          <w:tcPr>
            <w:tcW w:w="520" w:type="dxa"/>
            <w:vAlign w:val="center"/>
          </w:tcPr>
          <w:p w:rsidR="00FF74EE" w:rsidRPr="009E0E37" w:rsidRDefault="00FF74EE" w:rsidP="00FB3B29">
            <w:pPr>
              <w:rPr>
                <w:szCs w:val="18"/>
              </w:rPr>
            </w:pPr>
            <w:r w:rsidRPr="009E0E37">
              <w:rPr>
                <w:szCs w:val="18"/>
              </w:rPr>
              <w:t>Lib</w:t>
            </w:r>
          </w:p>
        </w:tc>
        <w:tc>
          <w:tcPr>
            <w:tcW w:w="877" w:type="dxa"/>
            <w:vAlign w:val="center"/>
          </w:tcPr>
          <w:p w:rsidR="00FF74EE" w:rsidRPr="009E0E37" w:rsidRDefault="00B13D4C" w:rsidP="00FB3B29">
            <w:pPr>
              <w:rPr>
                <w:szCs w:val="18"/>
              </w:rPr>
            </w:pPr>
            <w:r>
              <w:rPr>
                <w:rFonts w:eastAsiaTheme="minorEastAsia" w:hint="eastAsia"/>
                <w:szCs w:val="18"/>
                <w:lang w:eastAsia="zh-CN"/>
              </w:rPr>
              <w:t>17.1</w:t>
            </w:r>
            <w:r w:rsidR="00FF74EE" w:rsidRPr="009E0E37">
              <w:rPr>
                <w:szCs w:val="18"/>
              </w:rPr>
              <w:t>%</w:t>
            </w:r>
          </w:p>
        </w:tc>
        <w:tc>
          <w:tcPr>
            <w:tcW w:w="760" w:type="dxa"/>
            <w:vAlign w:val="center"/>
          </w:tcPr>
          <w:p w:rsidR="00FF74EE" w:rsidRPr="009E0E37" w:rsidRDefault="00FF74EE" w:rsidP="00FB3B29">
            <w:pPr>
              <w:rPr>
                <w:szCs w:val="18"/>
              </w:rPr>
            </w:pPr>
            <w:r w:rsidRPr="009E0E37">
              <w:rPr>
                <w:szCs w:val="18"/>
              </w:rPr>
              <w:t>14.58%</w:t>
            </w:r>
          </w:p>
        </w:tc>
        <w:tc>
          <w:tcPr>
            <w:tcW w:w="760" w:type="dxa"/>
            <w:vAlign w:val="center"/>
          </w:tcPr>
          <w:p w:rsidR="00FF74EE" w:rsidRPr="009E0E37" w:rsidRDefault="00FF74EE" w:rsidP="00FB3B29">
            <w:pPr>
              <w:rPr>
                <w:szCs w:val="18"/>
              </w:rPr>
            </w:pPr>
            <w:r w:rsidRPr="009E0E37">
              <w:rPr>
                <w:szCs w:val="18"/>
              </w:rPr>
              <w:t>36.27%</w:t>
            </w:r>
          </w:p>
        </w:tc>
        <w:tc>
          <w:tcPr>
            <w:tcW w:w="883" w:type="dxa"/>
            <w:vAlign w:val="center"/>
          </w:tcPr>
          <w:p w:rsidR="00FF74EE" w:rsidRPr="009E0E37" w:rsidRDefault="00FF74EE" w:rsidP="00FB3B29">
            <w:pPr>
              <w:rPr>
                <w:szCs w:val="18"/>
              </w:rPr>
            </w:pPr>
          </w:p>
        </w:tc>
      </w:tr>
      <w:tr w:rsidR="00FF74EE" w:rsidRPr="009E0E37" w:rsidTr="00FB3B29">
        <w:tc>
          <w:tcPr>
            <w:tcW w:w="598" w:type="dxa"/>
            <w:vAlign w:val="center"/>
          </w:tcPr>
          <w:p w:rsidR="00FF74EE" w:rsidRPr="009E0E37" w:rsidRDefault="00FF74EE" w:rsidP="00FB3B29">
            <w:pPr>
              <w:rPr>
                <w:szCs w:val="18"/>
              </w:rPr>
            </w:pPr>
          </w:p>
        </w:tc>
        <w:tc>
          <w:tcPr>
            <w:tcW w:w="520" w:type="dxa"/>
            <w:vAlign w:val="center"/>
          </w:tcPr>
          <w:p w:rsidR="00FF74EE" w:rsidRPr="009E0E37" w:rsidRDefault="00FF74EE" w:rsidP="00FB3B29">
            <w:pPr>
              <w:rPr>
                <w:szCs w:val="18"/>
              </w:rPr>
            </w:pPr>
          </w:p>
        </w:tc>
        <w:tc>
          <w:tcPr>
            <w:tcW w:w="877" w:type="dxa"/>
            <w:vAlign w:val="center"/>
          </w:tcPr>
          <w:p w:rsidR="00FF74EE" w:rsidRPr="009E0E37" w:rsidRDefault="00FF74EE" w:rsidP="00FB3B29">
            <w:pPr>
              <w:rPr>
                <w:szCs w:val="18"/>
              </w:rPr>
            </w:pPr>
          </w:p>
        </w:tc>
        <w:tc>
          <w:tcPr>
            <w:tcW w:w="760" w:type="dxa"/>
            <w:vAlign w:val="center"/>
          </w:tcPr>
          <w:p w:rsidR="00FF74EE" w:rsidRPr="009E0E37" w:rsidRDefault="00FF74EE" w:rsidP="00FB3B29">
            <w:pPr>
              <w:rPr>
                <w:szCs w:val="18"/>
              </w:rPr>
            </w:pPr>
          </w:p>
        </w:tc>
        <w:tc>
          <w:tcPr>
            <w:tcW w:w="760" w:type="dxa"/>
            <w:vAlign w:val="center"/>
          </w:tcPr>
          <w:p w:rsidR="00FF74EE" w:rsidRPr="009E0E37" w:rsidRDefault="00FF74EE" w:rsidP="00FB3B29">
            <w:pPr>
              <w:rPr>
                <w:szCs w:val="18"/>
              </w:rPr>
            </w:pPr>
          </w:p>
        </w:tc>
        <w:tc>
          <w:tcPr>
            <w:tcW w:w="883" w:type="dxa"/>
            <w:vAlign w:val="center"/>
          </w:tcPr>
          <w:p w:rsidR="00FF74EE" w:rsidRPr="009E0E37" w:rsidRDefault="00FF74EE" w:rsidP="00FB3B29">
            <w:pPr>
              <w:rPr>
                <w:szCs w:val="18"/>
              </w:rPr>
            </w:pPr>
          </w:p>
        </w:tc>
      </w:tr>
    </w:tbl>
    <w:p w:rsidR="00FF74EE" w:rsidRPr="009E0E37" w:rsidRDefault="00FF74EE" w:rsidP="00FF74EE">
      <w:pPr>
        <w:rPr>
          <w:szCs w:val="18"/>
        </w:rPr>
      </w:pPr>
    </w:p>
    <w:tbl>
      <w:tblPr>
        <w:tblStyle w:val="TableGrid"/>
        <w:tblW w:w="0" w:type="auto"/>
        <w:tblBorders>
          <w:left w:val="none" w:sz="0" w:space="0" w:color="auto"/>
          <w:right w:val="none" w:sz="0" w:space="0" w:color="auto"/>
        </w:tblBorders>
        <w:tblLook w:val="04A0"/>
      </w:tblPr>
      <w:tblGrid>
        <w:gridCol w:w="1384"/>
        <w:gridCol w:w="1176"/>
        <w:gridCol w:w="906"/>
        <w:gridCol w:w="898"/>
      </w:tblGrid>
      <w:tr w:rsidR="00FF74EE" w:rsidRPr="009E0E37" w:rsidTr="00FB3B29">
        <w:trPr>
          <w:trHeight w:val="528"/>
        </w:trPr>
        <w:tc>
          <w:tcPr>
            <w:tcW w:w="1384" w:type="dxa"/>
            <w:tcBorders>
              <w:tl2br w:val="single" w:sz="4" w:space="0" w:color="auto"/>
            </w:tcBorders>
            <w:vAlign w:val="center"/>
          </w:tcPr>
          <w:p w:rsidR="00FF74EE" w:rsidRPr="009E0E37" w:rsidRDefault="00FF74EE" w:rsidP="00FB3B29">
            <w:pPr>
              <w:jc w:val="center"/>
              <w:rPr>
                <w:szCs w:val="18"/>
              </w:rPr>
            </w:pPr>
            <w:r w:rsidRPr="009E0E37">
              <w:rPr>
                <w:szCs w:val="18"/>
              </w:rPr>
              <w:t>Train        Test</w:t>
            </w:r>
          </w:p>
        </w:tc>
        <w:tc>
          <w:tcPr>
            <w:tcW w:w="1134" w:type="dxa"/>
            <w:vAlign w:val="center"/>
          </w:tcPr>
          <w:p w:rsidR="00FF74EE" w:rsidRPr="009E0E37" w:rsidRDefault="00FF74EE" w:rsidP="00FB3B29">
            <w:pPr>
              <w:rPr>
                <w:szCs w:val="18"/>
              </w:rPr>
            </w:pPr>
            <w:r w:rsidRPr="009E0E37">
              <w:rPr>
                <w:szCs w:val="18"/>
              </w:rPr>
              <w:t>Notre Dame</w:t>
            </w:r>
          </w:p>
        </w:tc>
        <w:tc>
          <w:tcPr>
            <w:tcW w:w="906" w:type="dxa"/>
            <w:vAlign w:val="center"/>
          </w:tcPr>
          <w:p w:rsidR="00FF74EE" w:rsidRPr="009E0E37" w:rsidRDefault="00FF74EE" w:rsidP="00FB3B29">
            <w:pPr>
              <w:rPr>
                <w:szCs w:val="18"/>
              </w:rPr>
            </w:pPr>
            <w:r w:rsidRPr="009E0E37">
              <w:rPr>
                <w:szCs w:val="18"/>
              </w:rPr>
              <w:t>Yosemite</w:t>
            </w:r>
          </w:p>
        </w:tc>
        <w:tc>
          <w:tcPr>
            <w:tcW w:w="898" w:type="dxa"/>
            <w:vAlign w:val="center"/>
          </w:tcPr>
          <w:p w:rsidR="00FF74EE" w:rsidRPr="009E0E37" w:rsidRDefault="00FF74EE" w:rsidP="00FB3B29">
            <w:pPr>
              <w:rPr>
                <w:szCs w:val="18"/>
              </w:rPr>
            </w:pPr>
            <w:r w:rsidRPr="009E0E37">
              <w:rPr>
                <w:szCs w:val="18"/>
              </w:rPr>
              <w:t>Liberty</w:t>
            </w:r>
          </w:p>
        </w:tc>
      </w:tr>
      <w:tr w:rsidR="00FF74EE" w:rsidRPr="009E0E37" w:rsidTr="00FB3B29">
        <w:tc>
          <w:tcPr>
            <w:tcW w:w="1384" w:type="dxa"/>
          </w:tcPr>
          <w:p w:rsidR="00FF74EE" w:rsidRPr="009E0E37" w:rsidRDefault="00FF74EE" w:rsidP="00FB3B29">
            <w:pPr>
              <w:rPr>
                <w:szCs w:val="18"/>
              </w:rPr>
            </w:pPr>
            <w:r w:rsidRPr="009E0E37">
              <w:rPr>
                <w:szCs w:val="18"/>
              </w:rPr>
              <w:t>Notre Dame</w:t>
            </w:r>
          </w:p>
        </w:tc>
        <w:tc>
          <w:tcPr>
            <w:tcW w:w="1134" w:type="dxa"/>
          </w:tcPr>
          <w:p w:rsidR="00FF74EE" w:rsidRPr="009E0E37" w:rsidRDefault="00FF74EE" w:rsidP="00FB3B29">
            <w:pPr>
              <w:rPr>
                <w:szCs w:val="18"/>
              </w:rPr>
            </w:pPr>
          </w:p>
        </w:tc>
        <w:tc>
          <w:tcPr>
            <w:tcW w:w="906" w:type="dxa"/>
          </w:tcPr>
          <w:p w:rsidR="00FF74EE" w:rsidRPr="009E0E37" w:rsidRDefault="00FF74EE" w:rsidP="00FB3B29">
            <w:pPr>
              <w:rPr>
                <w:szCs w:val="18"/>
              </w:rPr>
            </w:pPr>
          </w:p>
        </w:tc>
        <w:tc>
          <w:tcPr>
            <w:tcW w:w="898" w:type="dxa"/>
          </w:tcPr>
          <w:p w:rsidR="00FF74EE" w:rsidRPr="009E0E37" w:rsidRDefault="00FF74EE" w:rsidP="00FB3B29">
            <w:pPr>
              <w:rPr>
                <w:szCs w:val="18"/>
              </w:rPr>
            </w:pPr>
          </w:p>
        </w:tc>
      </w:tr>
      <w:tr w:rsidR="00FF74EE" w:rsidRPr="009E0E37" w:rsidTr="00FB3B29">
        <w:tc>
          <w:tcPr>
            <w:tcW w:w="1384" w:type="dxa"/>
          </w:tcPr>
          <w:p w:rsidR="00FF74EE" w:rsidRPr="009E0E37" w:rsidRDefault="00FF74EE" w:rsidP="00FB3B29">
            <w:pPr>
              <w:rPr>
                <w:szCs w:val="18"/>
              </w:rPr>
            </w:pPr>
            <w:r w:rsidRPr="009E0E37">
              <w:rPr>
                <w:szCs w:val="18"/>
              </w:rPr>
              <w:t>Yosemite</w:t>
            </w:r>
          </w:p>
        </w:tc>
        <w:tc>
          <w:tcPr>
            <w:tcW w:w="1134" w:type="dxa"/>
          </w:tcPr>
          <w:p w:rsidR="00FF74EE" w:rsidRPr="009E0E37" w:rsidRDefault="00FF74EE" w:rsidP="00FB3B29">
            <w:pPr>
              <w:rPr>
                <w:szCs w:val="18"/>
              </w:rPr>
            </w:pPr>
          </w:p>
        </w:tc>
        <w:tc>
          <w:tcPr>
            <w:tcW w:w="906" w:type="dxa"/>
          </w:tcPr>
          <w:p w:rsidR="00FF74EE" w:rsidRPr="009E0E37" w:rsidRDefault="00FF74EE" w:rsidP="00FB3B29">
            <w:pPr>
              <w:rPr>
                <w:szCs w:val="18"/>
              </w:rPr>
            </w:pPr>
          </w:p>
        </w:tc>
        <w:tc>
          <w:tcPr>
            <w:tcW w:w="898" w:type="dxa"/>
          </w:tcPr>
          <w:p w:rsidR="00FF74EE" w:rsidRPr="009E0E37" w:rsidRDefault="00FF74EE" w:rsidP="00FB3B29">
            <w:pPr>
              <w:rPr>
                <w:szCs w:val="18"/>
              </w:rPr>
            </w:pPr>
          </w:p>
        </w:tc>
      </w:tr>
      <w:tr w:rsidR="00FF74EE" w:rsidRPr="009E0E37" w:rsidTr="00FB3B29">
        <w:tc>
          <w:tcPr>
            <w:tcW w:w="1384" w:type="dxa"/>
          </w:tcPr>
          <w:p w:rsidR="00FF74EE" w:rsidRPr="009E0E37" w:rsidRDefault="00FF74EE" w:rsidP="00FB3B29">
            <w:pPr>
              <w:rPr>
                <w:szCs w:val="18"/>
              </w:rPr>
            </w:pPr>
            <w:r w:rsidRPr="009E0E37">
              <w:rPr>
                <w:szCs w:val="18"/>
              </w:rPr>
              <w:t>Liberty</w:t>
            </w:r>
          </w:p>
        </w:tc>
        <w:tc>
          <w:tcPr>
            <w:tcW w:w="1134" w:type="dxa"/>
          </w:tcPr>
          <w:p w:rsidR="00FF74EE" w:rsidRPr="009E0E37" w:rsidRDefault="00FF74EE" w:rsidP="00FB3B29">
            <w:pPr>
              <w:rPr>
                <w:szCs w:val="18"/>
              </w:rPr>
            </w:pPr>
            <w:bookmarkStart w:id="145" w:name="OLE_LINK3"/>
            <w:bookmarkStart w:id="146" w:name="OLE_LINK4"/>
            <w:r w:rsidRPr="009E0E37">
              <w:rPr>
                <w:szCs w:val="18"/>
              </w:rPr>
              <w:t>7.7%(7.66%)</w:t>
            </w:r>
            <w:bookmarkEnd w:id="145"/>
            <w:bookmarkEnd w:id="146"/>
          </w:p>
        </w:tc>
        <w:tc>
          <w:tcPr>
            <w:tcW w:w="906" w:type="dxa"/>
          </w:tcPr>
          <w:p w:rsidR="00FF74EE" w:rsidRPr="009E0E37" w:rsidRDefault="00FF74EE" w:rsidP="00FB3B29">
            <w:pPr>
              <w:rPr>
                <w:szCs w:val="18"/>
              </w:rPr>
            </w:pPr>
          </w:p>
        </w:tc>
        <w:tc>
          <w:tcPr>
            <w:tcW w:w="898" w:type="dxa"/>
          </w:tcPr>
          <w:p w:rsidR="00FF74EE" w:rsidRPr="009E0E37" w:rsidRDefault="00FF74EE" w:rsidP="00FB3B29">
            <w:pPr>
              <w:rPr>
                <w:szCs w:val="18"/>
              </w:rPr>
            </w:pPr>
          </w:p>
        </w:tc>
      </w:tr>
    </w:tbl>
    <w:p w:rsidR="00FF74EE" w:rsidRPr="009E0E37" w:rsidRDefault="00FF74EE" w:rsidP="00FF74EE">
      <w:pPr>
        <w:rPr>
          <w:szCs w:val="18"/>
        </w:rPr>
      </w:pPr>
    </w:p>
    <w:p w:rsidR="00FF74EE" w:rsidRPr="009E0E37" w:rsidRDefault="00FF74EE" w:rsidP="00FF74EE">
      <w:pPr>
        <w:rPr>
          <w:szCs w:val="18"/>
        </w:rPr>
      </w:pPr>
    </w:p>
    <w:p w:rsidR="00FF74EE" w:rsidRPr="009E0E37" w:rsidRDefault="00FF74EE" w:rsidP="00FF74EE">
      <w:pPr>
        <w:pStyle w:val="Heading2"/>
        <w:widowControl/>
        <w:tabs>
          <w:tab w:val="clear" w:pos="454"/>
        </w:tabs>
        <w:suppressAutoHyphens w:val="0"/>
        <w:jc w:val="left"/>
      </w:pPr>
      <w:r w:rsidRPr="009E0E37">
        <w:t>Evaluation for Performance against view-point Change.</w:t>
      </w:r>
    </w:p>
    <w:p w:rsidR="00FF74EE" w:rsidRPr="009E0E37" w:rsidRDefault="00FF74EE" w:rsidP="00FF74EE">
      <w:pPr>
        <w:rPr>
          <w:szCs w:val="18"/>
        </w:rPr>
      </w:pPr>
      <w:r w:rsidRPr="009E0E37">
        <w:rPr>
          <w:szCs w:val="18"/>
        </w:rPr>
        <w:t xml:space="preserve">Following the work in (Mikolajczyk and </w:t>
      </w:r>
      <w:proofErr w:type="spellStart"/>
      <w:r w:rsidRPr="009E0E37">
        <w:rPr>
          <w:szCs w:val="18"/>
        </w:rPr>
        <w:t>Schmid</w:t>
      </w:r>
      <w:proofErr w:type="spellEnd"/>
      <w:r w:rsidRPr="009E0E37">
        <w:rPr>
          <w:szCs w:val="18"/>
        </w:rPr>
        <w:t xml:space="preserve">, 2005), we use </w:t>
      </w:r>
      <w:r w:rsidRPr="009E0E37">
        <w:rPr>
          <w:i/>
          <w:szCs w:val="18"/>
        </w:rPr>
        <w:t>recall</w:t>
      </w:r>
      <w:r w:rsidRPr="009E0E37">
        <w:rPr>
          <w:szCs w:val="18"/>
        </w:rPr>
        <w:t xml:space="preserve"> and </w:t>
      </w:r>
      <w:r w:rsidRPr="009E0E37">
        <w:rPr>
          <w:i/>
          <w:szCs w:val="18"/>
        </w:rPr>
        <w:t>1-precision</w:t>
      </w:r>
      <w:r w:rsidRPr="009E0E37">
        <w:rPr>
          <w:szCs w:val="18"/>
        </w:rPr>
        <w:t xml:space="preserve"> as evaluation criteria. </w:t>
      </w:r>
    </w:p>
    <w:p w:rsidR="00FF74EE" w:rsidRPr="009E0E37" w:rsidRDefault="00FF74EE" w:rsidP="00FF74EE">
      <w:pPr>
        <w:snapToGrid w:val="0"/>
        <w:rPr>
          <w:szCs w:val="18"/>
        </w:rPr>
      </w:pPr>
      <w:r w:rsidRPr="009E0E37">
        <w:rPr>
          <w:position w:val="-28"/>
          <w:szCs w:val="18"/>
        </w:rPr>
        <w:object w:dxaOrig="2299" w:dyaOrig="660">
          <v:shape id="_x0000_i1031" type="#_x0000_t75" style="width:94.1pt;height:26.6pt" o:ole="">
            <v:imagedata r:id="rId38" o:title=""/>
          </v:shape>
          <o:OLEObject Type="Embed" ProgID="Equation.DSMT4" ShapeID="_x0000_i1031" DrawAspect="Content" ObjectID="_1510255689" r:id="rId39"/>
        </w:object>
      </w:r>
    </w:p>
    <w:p w:rsidR="00FF74EE" w:rsidRPr="009E0E37" w:rsidRDefault="00FF74EE" w:rsidP="00FF74EE">
      <w:pPr>
        <w:snapToGrid w:val="0"/>
        <w:rPr>
          <w:szCs w:val="18"/>
        </w:rPr>
      </w:pPr>
      <w:r w:rsidRPr="009E0E37">
        <w:rPr>
          <w:position w:val="-28"/>
          <w:szCs w:val="18"/>
        </w:rPr>
        <w:object w:dxaOrig="4200" w:dyaOrig="660">
          <v:shape id="_x0000_i1032" type="#_x0000_t75" style="width:171.4pt;height:26.6pt" o:ole="">
            <v:imagedata r:id="rId40" o:title=""/>
          </v:shape>
          <o:OLEObject Type="Embed" ProgID="Equation.DSMT4" ShapeID="_x0000_i1032" DrawAspect="Content" ObjectID="_1510255690" r:id="rId41"/>
        </w:object>
      </w:r>
    </w:p>
    <w:p w:rsidR="00FF74EE" w:rsidRPr="009E0E37" w:rsidRDefault="00FF74EE" w:rsidP="00FF74EE">
      <w:pPr>
        <w:rPr>
          <w:szCs w:val="18"/>
        </w:rPr>
      </w:pPr>
    </w:p>
    <w:p w:rsidR="00FF74EE" w:rsidRPr="009E0E37" w:rsidRDefault="00FF74EE" w:rsidP="00FF74EE">
      <w:pPr>
        <w:rPr>
          <w:szCs w:val="18"/>
        </w:rPr>
      </w:pPr>
      <w:r w:rsidRPr="009E0E37">
        <w:rPr>
          <w:szCs w:val="18"/>
        </w:rPr>
        <w:t xml:space="preserve">where </w:t>
      </w:r>
      <w:r w:rsidRPr="009E0E37">
        <w:rPr>
          <w:i/>
          <w:szCs w:val="18"/>
        </w:rPr>
        <w:t xml:space="preserve">#correspondences </w:t>
      </w:r>
      <w:r w:rsidRPr="009E0E37">
        <w:rPr>
          <w:szCs w:val="18"/>
        </w:rPr>
        <w:t xml:space="preserve">is the number of ground truth correspondences, whereas </w:t>
      </w:r>
      <w:r w:rsidRPr="009E0E37">
        <w:rPr>
          <w:i/>
          <w:szCs w:val="18"/>
        </w:rPr>
        <w:t>#correct matches</w:t>
      </w:r>
      <w:r w:rsidRPr="009E0E37">
        <w:rPr>
          <w:szCs w:val="18"/>
        </w:rPr>
        <w:t xml:space="preserve"> is the number of correct matches from the matching result based on the descriptor to be evaluated. This criterion gives the proportion of all potential matches that are detected based on the descriptor. A perfect result would give a </w:t>
      </w:r>
      <w:r w:rsidRPr="009E0E37">
        <w:rPr>
          <w:i/>
          <w:szCs w:val="18"/>
        </w:rPr>
        <w:t>recall</w:t>
      </w:r>
      <w:r w:rsidRPr="009E0E37">
        <w:rPr>
          <w:szCs w:val="18"/>
        </w:rPr>
        <w:t xml:space="preserve"> equal to 1, which means the tested descriptor can find all potential matches between the two tested images. (</w:t>
      </w:r>
      <w:r w:rsidRPr="009E0E37">
        <w:rPr>
          <w:color w:val="FF0000"/>
          <w:szCs w:val="18"/>
        </w:rPr>
        <w:t>refer to the PIA 2015 paper while I use almost the same words here?</w:t>
      </w:r>
      <w:r w:rsidRPr="009E0E37">
        <w:rPr>
          <w:szCs w:val="18"/>
        </w:rPr>
        <w:t>)</w:t>
      </w:r>
    </w:p>
    <w:p w:rsidR="00FF74EE" w:rsidRPr="009E0E37" w:rsidRDefault="00FF74EE" w:rsidP="00FF74EE">
      <w:pPr>
        <w:snapToGrid w:val="0"/>
        <w:rPr>
          <w:szCs w:val="18"/>
        </w:rPr>
      </w:pPr>
    </w:p>
    <w:p w:rsidR="00FF74EE" w:rsidRPr="009E0E37" w:rsidRDefault="00FF74EE" w:rsidP="00FF74EE">
      <w:pPr>
        <w:snapToGrid w:val="0"/>
        <w:rPr>
          <w:szCs w:val="18"/>
        </w:rPr>
      </w:pPr>
      <w:r w:rsidRPr="009E0E37">
        <w:rPr>
          <w:szCs w:val="18"/>
        </w:rPr>
        <w:t xml:space="preserve">The second criterion, </w:t>
      </w:r>
      <w:r w:rsidRPr="009E0E37">
        <w:rPr>
          <w:i/>
          <w:szCs w:val="18"/>
        </w:rPr>
        <w:t>1-precision</w:t>
      </w:r>
      <w:r w:rsidRPr="009E0E37">
        <w:rPr>
          <w:szCs w:val="18"/>
        </w:rPr>
        <w:t xml:space="preserve">, is defined as the number of false matches divided by the total number of matches.  By varying the nearest </w:t>
      </w:r>
      <w:proofErr w:type="spellStart"/>
      <w:r w:rsidRPr="009E0E37">
        <w:rPr>
          <w:szCs w:val="18"/>
        </w:rPr>
        <w:t>neighbor</w:t>
      </w:r>
      <w:proofErr w:type="spellEnd"/>
      <w:r w:rsidRPr="009E0E37">
        <w:rPr>
          <w:szCs w:val="18"/>
        </w:rPr>
        <w:t xml:space="preserve"> distance ratio, one can get different </w:t>
      </w:r>
      <w:r w:rsidRPr="009E0E37">
        <w:rPr>
          <w:i/>
          <w:szCs w:val="18"/>
        </w:rPr>
        <w:t>recall</w:t>
      </w:r>
      <w:r w:rsidRPr="009E0E37">
        <w:rPr>
          <w:szCs w:val="18"/>
        </w:rPr>
        <w:t xml:space="preserve"> and </w:t>
      </w:r>
      <w:r w:rsidRPr="009E0E37">
        <w:rPr>
          <w:i/>
          <w:szCs w:val="18"/>
        </w:rPr>
        <w:t>1-precision</w:t>
      </w:r>
      <w:r w:rsidRPr="009E0E37">
        <w:rPr>
          <w:szCs w:val="18"/>
        </w:rPr>
        <w:t xml:space="preserve"> values that are used to generate performance curve. For the interpretation of the figures and </w:t>
      </w:r>
      <w:r w:rsidRPr="009E0E37">
        <w:rPr>
          <w:szCs w:val="18"/>
        </w:rPr>
        <w:lastRenderedPageBreak/>
        <w:t xml:space="preserve">possible curve shapes please refer to (Mikolajczyk and </w:t>
      </w:r>
      <w:proofErr w:type="spellStart"/>
      <w:r w:rsidRPr="009E0E37">
        <w:rPr>
          <w:szCs w:val="18"/>
        </w:rPr>
        <w:t>Schmid</w:t>
      </w:r>
      <w:proofErr w:type="spellEnd"/>
      <w:r w:rsidRPr="009E0E37">
        <w:rPr>
          <w:szCs w:val="18"/>
        </w:rPr>
        <w:t xml:space="preserve">, 2005). </w:t>
      </w:r>
    </w:p>
    <w:p w:rsidR="00FF74EE" w:rsidRPr="009E0E37" w:rsidRDefault="00FF74EE" w:rsidP="00FF74EE">
      <w:pPr>
        <w:rPr>
          <w:szCs w:val="18"/>
        </w:rPr>
      </w:pPr>
    </w:p>
    <w:p w:rsidR="00FF74EE" w:rsidRPr="009E0E37" w:rsidRDefault="00FF74EE" w:rsidP="00FF74EE">
      <w:pPr>
        <w:pStyle w:val="Heading2"/>
        <w:widowControl/>
        <w:tabs>
          <w:tab w:val="clear" w:pos="454"/>
        </w:tabs>
        <w:suppressAutoHyphens w:val="0"/>
        <w:jc w:val="left"/>
      </w:pPr>
      <w:r w:rsidRPr="009E0E37">
        <w:t>Real Image Pairs Matching</w:t>
      </w:r>
    </w:p>
    <w:p w:rsidR="00FF74EE" w:rsidRPr="009E0E37" w:rsidRDefault="00FF74EE" w:rsidP="00FF74EE">
      <w:pPr>
        <w:rPr>
          <w:szCs w:val="18"/>
        </w:rPr>
      </w:pPr>
    </w:p>
    <w:p w:rsidR="00FF74EE" w:rsidRPr="009E0E37" w:rsidRDefault="00FF74EE" w:rsidP="00FF74EE">
      <w:pPr>
        <w:rPr>
          <w:szCs w:val="18"/>
        </w:rPr>
      </w:pPr>
    </w:p>
    <w:p w:rsidR="00FF74EE" w:rsidRPr="009E0E37" w:rsidRDefault="00FF74EE" w:rsidP="00FF74EE">
      <w:pPr>
        <w:rPr>
          <w:szCs w:val="18"/>
        </w:rPr>
      </w:pPr>
      <w:r w:rsidRPr="009E0E37">
        <w:rPr>
          <w:szCs w:val="18"/>
        </w:rPr>
        <w:t xml:space="preserve">3 stage and 4 stage model could be compared together to </w:t>
      </w:r>
    </w:p>
    <w:p w:rsidR="00FF74EE" w:rsidRPr="009E0E37" w:rsidRDefault="00FF74EE" w:rsidP="00FF74EE">
      <w:pPr>
        <w:rPr>
          <w:szCs w:val="18"/>
        </w:rPr>
      </w:pPr>
    </w:p>
    <w:p w:rsidR="00FF74EE" w:rsidRPr="009E0E37" w:rsidRDefault="00FF74EE" w:rsidP="00FF74EE">
      <w:pPr>
        <w:pStyle w:val="Heading1"/>
        <w:widowControl/>
        <w:tabs>
          <w:tab w:val="clear" w:pos="284"/>
          <w:tab w:val="clear" w:pos="1134"/>
        </w:tabs>
        <w:suppressAutoHyphens w:val="0"/>
      </w:pPr>
      <w:r w:rsidRPr="009E0E37">
        <w:t>Discussion and Conclusion</w:t>
      </w:r>
    </w:p>
    <w:p w:rsidR="00FF74EE" w:rsidRPr="009E0E37" w:rsidRDefault="00FF74EE" w:rsidP="00FF74EE">
      <w:pPr>
        <w:rPr>
          <w:i/>
          <w:szCs w:val="18"/>
        </w:rPr>
      </w:pPr>
      <w:r w:rsidRPr="009E0E37">
        <w:rPr>
          <w:i/>
          <w:szCs w:val="18"/>
        </w:rPr>
        <w:t>ability of invariance.</w:t>
      </w:r>
    </w:p>
    <w:p w:rsidR="00FF74EE" w:rsidRPr="009E0E37" w:rsidRDefault="00FF74EE" w:rsidP="00FF74EE">
      <w:pPr>
        <w:rPr>
          <w:i/>
          <w:szCs w:val="18"/>
        </w:rPr>
      </w:pPr>
      <w:r w:rsidRPr="009E0E37">
        <w:rPr>
          <w:i/>
          <w:szCs w:val="18"/>
        </w:rPr>
        <w:t>training data.</w:t>
      </w:r>
    </w:p>
    <w:p w:rsidR="00FF74EE" w:rsidRPr="009E0E37" w:rsidRDefault="00FF74EE" w:rsidP="00FF74EE">
      <w:pPr>
        <w:rPr>
          <w:i/>
          <w:szCs w:val="18"/>
        </w:rPr>
      </w:pPr>
      <w:r w:rsidRPr="009E0E37">
        <w:rPr>
          <w:i/>
          <w:szCs w:val="18"/>
        </w:rPr>
        <w:t>transfer learning.</w:t>
      </w:r>
    </w:p>
    <w:p w:rsidR="00FF74EE" w:rsidRPr="009E0E37" w:rsidRDefault="00FF74EE" w:rsidP="00FF74EE">
      <w:pPr>
        <w:rPr>
          <w:szCs w:val="18"/>
        </w:rPr>
      </w:pPr>
      <w:r w:rsidRPr="009E0E37">
        <w:rPr>
          <w:i/>
          <w:szCs w:val="18"/>
        </w:rPr>
        <w:t>could be used to learn descriptor. It could also be extended to train descriptor for different source matching tasks like laser intensity image to optical image matching and SAR image to optical remote sensing image, with the proper feature detectors</w:t>
      </w:r>
      <w:r w:rsidRPr="009E0E37">
        <w:rPr>
          <w:szCs w:val="18"/>
        </w:rPr>
        <w:t>.</w:t>
      </w:r>
    </w:p>
    <w:p w:rsidR="005C3278" w:rsidRPr="009E0E37" w:rsidRDefault="005C3278" w:rsidP="00D67E03"/>
    <w:p w:rsidR="00F4328A" w:rsidRPr="009E0E37" w:rsidRDefault="00F4328A" w:rsidP="00CF01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60400C" w:rsidRPr="009E0E37" w:rsidRDefault="0060400C" w:rsidP="0060400C">
      <w:pPr>
        <w:pStyle w:val="Heading1"/>
        <w:numPr>
          <w:ilvl w:val="0"/>
          <w:numId w:val="0"/>
        </w:numPr>
      </w:pPr>
      <w:r w:rsidRPr="009E0E37">
        <w:t>Acknowledgement</w:t>
      </w:r>
    </w:p>
    <w:p w:rsidR="00FF74EE" w:rsidRPr="009E0E37" w:rsidRDefault="00FF74EE" w:rsidP="00FF74EE">
      <w:pPr>
        <w:snapToGrid w:val="0"/>
        <w:rPr>
          <w:rFonts w:eastAsia="SimSun"/>
          <w:szCs w:val="18"/>
        </w:rPr>
      </w:pPr>
      <w:r w:rsidRPr="009E0E37">
        <w:rPr>
          <w:rFonts w:eastAsia="SimSun"/>
          <w:szCs w:val="18"/>
        </w:rPr>
        <w:t xml:space="preserve">The author Lin Chen would like to thank the China Scholarship Council (CSC) for supporting his PhD study in Leibniz </w:t>
      </w:r>
      <w:proofErr w:type="spellStart"/>
      <w:r w:rsidRPr="009E0E37">
        <w:rPr>
          <w:rFonts w:eastAsia="SimSun"/>
          <w:szCs w:val="18"/>
        </w:rPr>
        <w:t>Universität</w:t>
      </w:r>
      <w:proofErr w:type="spellEnd"/>
      <w:r w:rsidRPr="009E0E37">
        <w:rPr>
          <w:rFonts w:eastAsia="SimSun"/>
          <w:szCs w:val="18"/>
        </w:rPr>
        <w:t xml:space="preserve"> Hannover, Germany.</w:t>
      </w:r>
    </w:p>
    <w:p w:rsidR="0060400C" w:rsidRPr="009E0E37" w:rsidRDefault="0060400C" w:rsidP="00604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B2915" w:rsidRPr="009E0E37" w:rsidRDefault="005B2915" w:rsidP="00604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83569" w:rsidRPr="009E0E37" w:rsidRDefault="0060400C" w:rsidP="00525A8F">
      <w:pPr>
        <w:pStyle w:val="Heading1"/>
        <w:numPr>
          <w:ilvl w:val="0"/>
          <w:numId w:val="0"/>
        </w:numPr>
      </w:pPr>
      <w:r w:rsidRPr="009E0E37">
        <w:t>References</w:t>
      </w:r>
    </w:p>
    <w:p w:rsidR="00FB3B29" w:rsidRPr="009E0E37" w:rsidRDefault="006D6ADF" w:rsidP="00FB3B29">
      <w:pPr>
        <w:tabs>
          <w:tab w:val="clear" w:pos="1134"/>
        </w:tabs>
        <w:suppressAutoHyphens w:val="0"/>
        <w:rPr>
          <w:szCs w:val="18"/>
        </w:rPr>
      </w:pPr>
      <w:proofErr w:type="spellStart"/>
      <w:r w:rsidRPr="0012612A">
        <w:rPr>
          <w:szCs w:val="18"/>
          <w:lang w:val="en-US"/>
        </w:rPr>
        <w:t>Aanæs</w:t>
      </w:r>
      <w:proofErr w:type="spellEnd"/>
      <w:r w:rsidRPr="0012612A">
        <w:rPr>
          <w:szCs w:val="18"/>
          <w:lang w:val="en-US"/>
        </w:rPr>
        <w:t xml:space="preserve">, H., Dahl, A. L., &amp; Pedersen, K. S., 2012. </w:t>
      </w:r>
      <w:r w:rsidR="00FB3B29" w:rsidRPr="009E0E37">
        <w:rPr>
          <w:szCs w:val="18"/>
        </w:rPr>
        <w:t>Interest-</w:t>
      </w:r>
      <w:proofErr w:type="spellStart"/>
      <w:r w:rsidR="00FB3B29" w:rsidRPr="009E0E37">
        <w:rPr>
          <w:szCs w:val="18"/>
        </w:rPr>
        <w:t>ing</w:t>
      </w:r>
      <w:proofErr w:type="spellEnd"/>
      <w:r w:rsidR="00FB3B29" w:rsidRPr="009E0E37">
        <w:rPr>
          <w:szCs w:val="18"/>
        </w:rPr>
        <w:t xml:space="preserve"> interest points. International Journal of Computer Vision, 97(1), 18-35.</w:t>
      </w:r>
    </w:p>
    <w:p w:rsidR="00FB3B29" w:rsidRDefault="00FB3B29" w:rsidP="00FF74EE">
      <w:pPr>
        <w:tabs>
          <w:tab w:val="clear" w:pos="1134"/>
        </w:tabs>
        <w:suppressAutoHyphens w:val="0"/>
        <w:rPr>
          <w:szCs w:val="18"/>
        </w:rPr>
      </w:pPr>
    </w:p>
    <w:p w:rsidR="00FF74EE" w:rsidRPr="009E0E37" w:rsidRDefault="00FF74EE" w:rsidP="00FF74EE">
      <w:pPr>
        <w:tabs>
          <w:tab w:val="clear" w:pos="1134"/>
        </w:tabs>
        <w:suppressAutoHyphens w:val="0"/>
        <w:rPr>
          <w:szCs w:val="18"/>
        </w:rPr>
      </w:pPr>
      <w:r w:rsidRPr="009E0E37">
        <w:rPr>
          <w:szCs w:val="18"/>
        </w:rPr>
        <w:t xml:space="preserve">Bay, H., </w:t>
      </w:r>
      <w:proofErr w:type="spellStart"/>
      <w:r w:rsidRPr="009E0E37">
        <w:rPr>
          <w:szCs w:val="18"/>
        </w:rPr>
        <w:t>Ess</w:t>
      </w:r>
      <w:proofErr w:type="spellEnd"/>
      <w:r w:rsidRPr="009E0E37">
        <w:rPr>
          <w:szCs w:val="18"/>
        </w:rPr>
        <w:t xml:space="preserve">, A., </w:t>
      </w:r>
      <w:proofErr w:type="spellStart"/>
      <w:r w:rsidRPr="009E0E37">
        <w:rPr>
          <w:szCs w:val="18"/>
        </w:rPr>
        <w:t>Tuytelaars</w:t>
      </w:r>
      <w:proofErr w:type="spellEnd"/>
      <w:r w:rsidRPr="009E0E37">
        <w:rPr>
          <w:szCs w:val="18"/>
        </w:rPr>
        <w:t>, T., et al., 2008. Speeded-up robust features (SURF). Computer Vision and Image Understanding, 110(3), pp. 346-359.</w:t>
      </w:r>
    </w:p>
    <w:p w:rsidR="00FB3B29" w:rsidRPr="009E0E37" w:rsidRDefault="00FB3B29" w:rsidP="00FB3B29">
      <w:pPr>
        <w:tabs>
          <w:tab w:val="clear" w:pos="1134"/>
        </w:tabs>
        <w:suppressAutoHyphens w:val="0"/>
        <w:rPr>
          <w:szCs w:val="18"/>
        </w:rPr>
      </w:pPr>
    </w:p>
    <w:p w:rsidR="00FB3B29" w:rsidRPr="009E0E37" w:rsidRDefault="00FB3B29" w:rsidP="00FB3B29">
      <w:pPr>
        <w:tabs>
          <w:tab w:val="clear" w:pos="1134"/>
        </w:tabs>
        <w:suppressAutoHyphens w:val="0"/>
        <w:rPr>
          <w:szCs w:val="18"/>
        </w:rPr>
      </w:pPr>
      <w:proofErr w:type="spellStart"/>
      <w:r w:rsidRPr="009E0E37">
        <w:rPr>
          <w:szCs w:val="18"/>
        </w:rPr>
        <w:t>Beis</w:t>
      </w:r>
      <w:proofErr w:type="spellEnd"/>
      <w:r w:rsidRPr="009E0E37">
        <w:rPr>
          <w:szCs w:val="18"/>
        </w:rPr>
        <w:t>, J. S., &amp; Lowe, D. G.</w:t>
      </w:r>
      <w:r>
        <w:rPr>
          <w:szCs w:val="18"/>
        </w:rPr>
        <w:t>,</w:t>
      </w:r>
      <w:r w:rsidRPr="009E0E37">
        <w:rPr>
          <w:szCs w:val="18"/>
        </w:rPr>
        <w:t xml:space="preserve"> 1997. Shape indexing using approximate nearest-neighbour search in high-dimensional spaces. In IEEE Computer Society Conference on Computer Vision and Pattern Recognition, pp. 1000-1006.</w:t>
      </w:r>
    </w:p>
    <w:p w:rsidR="00FB3B29" w:rsidRPr="009E0E37" w:rsidRDefault="00FB3B29" w:rsidP="00FB3B29">
      <w:pPr>
        <w:tabs>
          <w:tab w:val="clear" w:pos="1134"/>
        </w:tabs>
        <w:suppressAutoHyphens w:val="0"/>
        <w:rPr>
          <w:szCs w:val="18"/>
        </w:rPr>
      </w:pPr>
    </w:p>
    <w:p w:rsidR="00FB3B29" w:rsidRPr="009E0E37" w:rsidRDefault="00FB3B29" w:rsidP="00FB3B29">
      <w:pPr>
        <w:tabs>
          <w:tab w:val="clear" w:pos="1134"/>
        </w:tabs>
        <w:suppressAutoHyphens w:val="0"/>
        <w:rPr>
          <w:szCs w:val="18"/>
        </w:rPr>
      </w:pPr>
      <w:proofErr w:type="spellStart"/>
      <w:r w:rsidRPr="009E0E37">
        <w:rPr>
          <w:szCs w:val="18"/>
        </w:rPr>
        <w:t>Bengio</w:t>
      </w:r>
      <w:proofErr w:type="spellEnd"/>
      <w:r w:rsidRPr="009E0E37">
        <w:rPr>
          <w:szCs w:val="18"/>
        </w:rPr>
        <w:t xml:space="preserve">, Y., </w:t>
      </w:r>
      <w:proofErr w:type="spellStart"/>
      <w:r w:rsidRPr="009E0E37">
        <w:rPr>
          <w:szCs w:val="18"/>
        </w:rPr>
        <w:t>Courville</w:t>
      </w:r>
      <w:proofErr w:type="spellEnd"/>
      <w:r w:rsidRPr="009E0E37">
        <w:rPr>
          <w:szCs w:val="18"/>
        </w:rPr>
        <w:t>, A., &amp; Vincent, P.</w:t>
      </w:r>
      <w:r>
        <w:rPr>
          <w:szCs w:val="18"/>
        </w:rPr>
        <w:t>,</w:t>
      </w:r>
      <w:r w:rsidRPr="009E0E37">
        <w:rPr>
          <w:szCs w:val="18"/>
        </w:rPr>
        <w:t xml:space="preserve"> 2013. </w:t>
      </w:r>
      <w:proofErr w:type="spellStart"/>
      <w:r w:rsidRPr="009E0E37">
        <w:rPr>
          <w:szCs w:val="18"/>
        </w:rPr>
        <w:t>Repre-sentation</w:t>
      </w:r>
      <w:proofErr w:type="spellEnd"/>
      <w:r w:rsidRPr="009E0E37">
        <w:rPr>
          <w:szCs w:val="18"/>
        </w:rPr>
        <w:t xml:space="preserve"> learning: A review and new perspectives. IEEE Transactions on Pattern Analysis and Machine Intelligence 35(8), 1798-1828.</w:t>
      </w:r>
    </w:p>
    <w:p w:rsidR="00FF74EE" w:rsidRDefault="00FF74EE" w:rsidP="00FF74EE">
      <w:pPr>
        <w:tabs>
          <w:tab w:val="clear" w:pos="1134"/>
        </w:tabs>
        <w:suppressAutoHyphens w:val="0"/>
        <w:rPr>
          <w:rFonts w:eastAsiaTheme="minorEastAsia" w:hint="eastAsia"/>
          <w:szCs w:val="18"/>
          <w:lang w:eastAsia="zh-CN"/>
        </w:rPr>
      </w:pPr>
    </w:p>
    <w:p w:rsidR="00EA01EC" w:rsidRPr="00EA01EC" w:rsidRDefault="00EA01EC" w:rsidP="00EA01EC">
      <w:pPr>
        <w:tabs>
          <w:tab w:val="clear" w:pos="1134"/>
        </w:tabs>
        <w:suppressAutoHyphens w:val="0"/>
        <w:jc w:val="left"/>
        <w:rPr>
          <w:szCs w:val="18"/>
          <w:lang w:val="de-DE" w:eastAsia="zh-CN"/>
        </w:rPr>
      </w:pPr>
      <w:bookmarkStart w:id="147" w:name="OLE_LINK21"/>
      <w:bookmarkStart w:id="148" w:name="OLE_LINK22"/>
      <w:r w:rsidRPr="00EA01EC">
        <w:rPr>
          <w:szCs w:val="18"/>
          <w:lang w:val="en-US" w:eastAsia="zh-CN"/>
        </w:rPr>
        <w:t>Bromley</w:t>
      </w:r>
      <w:bookmarkEnd w:id="147"/>
      <w:bookmarkEnd w:id="148"/>
      <w:r w:rsidRPr="00EA01EC">
        <w:rPr>
          <w:szCs w:val="18"/>
          <w:lang w:val="en-US" w:eastAsia="zh-CN"/>
        </w:rPr>
        <w:t xml:space="preserve">, J., </w:t>
      </w:r>
      <w:proofErr w:type="spellStart"/>
      <w:r w:rsidRPr="00EA01EC">
        <w:rPr>
          <w:szCs w:val="18"/>
          <w:lang w:val="en-US" w:eastAsia="zh-CN"/>
        </w:rPr>
        <w:t>Bentz</w:t>
      </w:r>
      <w:proofErr w:type="spellEnd"/>
      <w:r w:rsidRPr="00EA01EC">
        <w:rPr>
          <w:szCs w:val="18"/>
          <w:lang w:val="en-US" w:eastAsia="zh-CN"/>
        </w:rPr>
        <w:t xml:space="preserve">, J. W., </w:t>
      </w:r>
      <w:proofErr w:type="spellStart"/>
      <w:r w:rsidRPr="00EA01EC">
        <w:rPr>
          <w:szCs w:val="18"/>
          <w:lang w:val="en-US" w:eastAsia="zh-CN"/>
        </w:rPr>
        <w:t>Bottou</w:t>
      </w:r>
      <w:proofErr w:type="spellEnd"/>
      <w:r w:rsidRPr="00EA01EC">
        <w:rPr>
          <w:szCs w:val="18"/>
          <w:lang w:val="en-US" w:eastAsia="zh-CN"/>
        </w:rPr>
        <w:t xml:space="preserve">, L., </w:t>
      </w:r>
      <w:proofErr w:type="spellStart"/>
      <w:r w:rsidRPr="00EA01EC">
        <w:rPr>
          <w:szCs w:val="18"/>
          <w:lang w:val="en-US" w:eastAsia="zh-CN"/>
        </w:rPr>
        <w:t>Guyon</w:t>
      </w:r>
      <w:proofErr w:type="spellEnd"/>
      <w:r w:rsidRPr="00EA01EC">
        <w:rPr>
          <w:szCs w:val="18"/>
          <w:lang w:val="en-US" w:eastAsia="zh-CN"/>
        </w:rPr>
        <w:t xml:space="preserve">, I., </w:t>
      </w:r>
      <w:proofErr w:type="spellStart"/>
      <w:r w:rsidRPr="00EA01EC">
        <w:rPr>
          <w:szCs w:val="18"/>
          <w:lang w:val="en-US" w:eastAsia="zh-CN"/>
        </w:rPr>
        <w:t>LeCun</w:t>
      </w:r>
      <w:proofErr w:type="spellEnd"/>
      <w:r w:rsidRPr="00EA01EC">
        <w:rPr>
          <w:szCs w:val="18"/>
          <w:lang w:val="en-US" w:eastAsia="zh-CN"/>
        </w:rPr>
        <w:t>, Y., Moore, C., ... &amp; Shah, R.</w:t>
      </w:r>
      <w:r>
        <w:rPr>
          <w:rFonts w:eastAsiaTheme="minorEastAsia" w:hint="eastAsia"/>
          <w:szCs w:val="18"/>
          <w:lang w:val="en-US" w:eastAsia="zh-CN"/>
        </w:rPr>
        <w:t xml:space="preserve">, </w:t>
      </w:r>
      <w:r>
        <w:rPr>
          <w:szCs w:val="18"/>
          <w:lang w:val="en-US" w:eastAsia="zh-CN"/>
        </w:rPr>
        <w:t>1993</w:t>
      </w:r>
      <w:r w:rsidRPr="00EA01EC">
        <w:rPr>
          <w:szCs w:val="18"/>
          <w:lang w:val="en-US" w:eastAsia="zh-CN"/>
        </w:rPr>
        <w:t xml:space="preserve">. Signature verification using a “Siamese” time delay neural network. </w:t>
      </w:r>
      <w:r w:rsidRPr="00EA01EC">
        <w:rPr>
          <w:i/>
          <w:iCs/>
          <w:szCs w:val="18"/>
          <w:lang w:val="de-DE" w:eastAsia="zh-CN"/>
        </w:rPr>
        <w:t>International Journal of Pattern Recognition and Artificial Intelligence</w:t>
      </w:r>
      <w:r w:rsidRPr="00EA01EC">
        <w:rPr>
          <w:szCs w:val="18"/>
          <w:lang w:val="de-DE" w:eastAsia="zh-CN"/>
        </w:rPr>
        <w:t xml:space="preserve">, </w:t>
      </w:r>
      <w:r w:rsidRPr="00EA01EC">
        <w:rPr>
          <w:i/>
          <w:iCs/>
          <w:szCs w:val="18"/>
          <w:lang w:val="de-DE" w:eastAsia="zh-CN"/>
        </w:rPr>
        <w:t>7</w:t>
      </w:r>
      <w:r w:rsidRPr="00EA01EC">
        <w:rPr>
          <w:szCs w:val="18"/>
          <w:lang w:val="de-DE" w:eastAsia="zh-CN"/>
        </w:rPr>
        <w:t>(04)</w:t>
      </w:r>
      <w:r>
        <w:rPr>
          <w:szCs w:val="18"/>
        </w:rPr>
        <w:t xml:space="preserve"> pp.</w:t>
      </w:r>
      <w:r w:rsidRPr="00EA01EC">
        <w:rPr>
          <w:szCs w:val="18"/>
          <w:lang w:val="de-DE" w:eastAsia="zh-CN"/>
        </w:rPr>
        <w:t>, 669-688.</w:t>
      </w:r>
    </w:p>
    <w:p w:rsidR="00EA01EC" w:rsidRPr="00EA01EC" w:rsidRDefault="00EA01EC" w:rsidP="00FF74EE">
      <w:pPr>
        <w:tabs>
          <w:tab w:val="clear" w:pos="1134"/>
        </w:tabs>
        <w:suppressAutoHyphens w:val="0"/>
        <w:rPr>
          <w:rFonts w:eastAsiaTheme="minorEastAsia" w:hint="eastAsia"/>
          <w:szCs w:val="18"/>
          <w:lang w:eastAsia="zh-CN"/>
        </w:rPr>
      </w:pPr>
    </w:p>
    <w:p w:rsidR="00FF74EE" w:rsidRPr="009E0E37" w:rsidRDefault="00FF74EE" w:rsidP="00FF74EE">
      <w:pPr>
        <w:tabs>
          <w:tab w:val="clear" w:pos="1134"/>
        </w:tabs>
        <w:suppressAutoHyphens w:val="0"/>
        <w:rPr>
          <w:szCs w:val="18"/>
        </w:rPr>
      </w:pPr>
      <w:r w:rsidRPr="009E0E37">
        <w:rPr>
          <w:szCs w:val="18"/>
        </w:rPr>
        <w:t xml:space="preserve">Brown, M., </w:t>
      </w:r>
      <w:proofErr w:type="spellStart"/>
      <w:r w:rsidRPr="009E0E37">
        <w:rPr>
          <w:szCs w:val="18"/>
        </w:rPr>
        <w:t>Hua</w:t>
      </w:r>
      <w:proofErr w:type="spellEnd"/>
      <w:r w:rsidRPr="009E0E37">
        <w:rPr>
          <w:szCs w:val="18"/>
        </w:rPr>
        <w:t>, G., Winder, S., 2011. Discriminative learning of local image descriptors. IEEE Trans</w:t>
      </w:r>
      <w:r w:rsidR="00FB3B29">
        <w:rPr>
          <w:szCs w:val="18"/>
        </w:rPr>
        <w:t>actions on</w:t>
      </w:r>
      <w:r w:rsidRPr="009E0E37">
        <w:rPr>
          <w:szCs w:val="18"/>
        </w:rPr>
        <w:t xml:space="preserve"> Pattern Anal</w:t>
      </w:r>
      <w:r w:rsidR="00FB3B29">
        <w:rPr>
          <w:szCs w:val="18"/>
        </w:rPr>
        <w:t>ysis and</w:t>
      </w:r>
      <w:r w:rsidRPr="009E0E37">
        <w:rPr>
          <w:szCs w:val="18"/>
        </w:rPr>
        <w:t xml:space="preserve"> Mach</w:t>
      </w:r>
      <w:r w:rsidR="00FB3B29">
        <w:rPr>
          <w:szCs w:val="18"/>
        </w:rPr>
        <w:t>ine</w:t>
      </w:r>
      <w:r w:rsidRPr="009E0E37">
        <w:rPr>
          <w:szCs w:val="18"/>
        </w:rPr>
        <w:t xml:space="preserve"> Intell</w:t>
      </w:r>
      <w:r w:rsidR="00FB3B29">
        <w:rPr>
          <w:szCs w:val="18"/>
        </w:rPr>
        <w:t>igence</w:t>
      </w:r>
      <w:r w:rsidRPr="009E0E37">
        <w:rPr>
          <w:szCs w:val="18"/>
        </w:rPr>
        <w:t>, 33(1), pp. 43-57.</w:t>
      </w:r>
    </w:p>
    <w:p w:rsidR="00FB3B29" w:rsidRPr="009E0E37" w:rsidRDefault="00FB3B29" w:rsidP="00FB3B29">
      <w:pPr>
        <w:tabs>
          <w:tab w:val="clear" w:pos="1134"/>
        </w:tabs>
        <w:suppressAutoHyphens w:val="0"/>
        <w:rPr>
          <w:szCs w:val="18"/>
        </w:rPr>
      </w:pPr>
    </w:p>
    <w:p w:rsidR="00FB3B29" w:rsidRPr="009E0E37" w:rsidRDefault="00FB3B29" w:rsidP="00FB3B29">
      <w:pPr>
        <w:tabs>
          <w:tab w:val="clear" w:pos="1134"/>
        </w:tabs>
        <w:suppressAutoHyphens w:val="0"/>
        <w:rPr>
          <w:szCs w:val="18"/>
        </w:rPr>
      </w:pPr>
      <w:r w:rsidRPr="009E0E37">
        <w:rPr>
          <w:szCs w:val="18"/>
        </w:rPr>
        <w:t>Carlevaris-Bianco, N., &amp; Eustice, R. M. (2014). Learning visual feature descriptors for dynamic lighting conditions. In International Conference on Intelligent Robots and Systems (IROS 2014), pp. 2769-2776.</w:t>
      </w:r>
    </w:p>
    <w:p w:rsidR="00FF74EE" w:rsidRDefault="00FF74EE" w:rsidP="00FF74EE">
      <w:pPr>
        <w:tabs>
          <w:tab w:val="clear" w:pos="1134"/>
        </w:tabs>
        <w:suppressAutoHyphens w:val="0"/>
        <w:rPr>
          <w:szCs w:val="18"/>
        </w:rPr>
      </w:pPr>
    </w:p>
    <w:p w:rsidR="00FB3B29" w:rsidRPr="009E0E37" w:rsidRDefault="006D6ADF" w:rsidP="00FB3B29">
      <w:pPr>
        <w:tabs>
          <w:tab w:val="clear" w:pos="1134"/>
        </w:tabs>
        <w:suppressAutoHyphens w:val="0"/>
        <w:rPr>
          <w:szCs w:val="18"/>
        </w:rPr>
      </w:pPr>
      <w:r w:rsidRPr="006D6ADF">
        <w:rPr>
          <w:szCs w:val="18"/>
          <w:lang w:val="de-DE"/>
        </w:rPr>
        <w:t xml:space="preserve">Fischer, P., Dosovitskiy, A., &amp; Brox, T. (2014). </w:t>
      </w:r>
      <w:r w:rsidR="00FB3B29" w:rsidRPr="009E0E37">
        <w:rPr>
          <w:szCs w:val="18"/>
        </w:rPr>
        <w:t>De-</w:t>
      </w:r>
      <w:proofErr w:type="spellStart"/>
      <w:r w:rsidR="00FB3B29" w:rsidRPr="009E0E37">
        <w:rPr>
          <w:szCs w:val="18"/>
        </w:rPr>
        <w:t>scriptor</w:t>
      </w:r>
      <w:proofErr w:type="spellEnd"/>
      <w:r w:rsidR="00FB3B29" w:rsidRPr="009E0E37">
        <w:rPr>
          <w:szCs w:val="18"/>
        </w:rPr>
        <w:t xml:space="preserve"> matching with </w:t>
      </w:r>
      <w:proofErr w:type="spellStart"/>
      <w:r w:rsidR="00FB3B29" w:rsidRPr="009E0E37">
        <w:rPr>
          <w:szCs w:val="18"/>
        </w:rPr>
        <w:t>convolutional</w:t>
      </w:r>
      <w:proofErr w:type="spellEnd"/>
      <w:r w:rsidR="00FB3B29" w:rsidRPr="009E0E37">
        <w:rPr>
          <w:szCs w:val="18"/>
        </w:rPr>
        <w:t xml:space="preserve"> neural networks: a comparison to </w:t>
      </w:r>
      <w:r w:rsidR="00FB3B29">
        <w:rPr>
          <w:szCs w:val="18"/>
        </w:rPr>
        <w:t>SIFT</w:t>
      </w:r>
      <w:r w:rsidR="00FB3B29" w:rsidRPr="009E0E37">
        <w:rPr>
          <w:szCs w:val="18"/>
        </w:rPr>
        <w:t xml:space="preserve">. </w:t>
      </w:r>
      <w:proofErr w:type="spellStart"/>
      <w:r w:rsidR="00FB3B29" w:rsidRPr="009E0E37">
        <w:rPr>
          <w:szCs w:val="18"/>
        </w:rPr>
        <w:t>arXiv</w:t>
      </w:r>
      <w:proofErr w:type="spellEnd"/>
      <w:r w:rsidR="00FB3B29" w:rsidRPr="009E0E37">
        <w:rPr>
          <w:szCs w:val="18"/>
        </w:rPr>
        <w:t xml:space="preserve"> preprint arXiv:1405.5769.</w:t>
      </w:r>
    </w:p>
    <w:p w:rsidR="00FB3B29" w:rsidRPr="009E0E37" w:rsidRDefault="00FB3B29" w:rsidP="00FB3B29">
      <w:pPr>
        <w:tabs>
          <w:tab w:val="clear" w:pos="1134"/>
        </w:tabs>
        <w:suppressAutoHyphens w:val="0"/>
        <w:rPr>
          <w:szCs w:val="18"/>
        </w:rPr>
      </w:pPr>
    </w:p>
    <w:p w:rsidR="00FB3B29" w:rsidRPr="009E0E37" w:rsidRDefault="00FB3B29" w:rsidP="00FB3B29">
      <w:pPr>
        <w:tabs>
          <w:tab w:val="clear" w:pos="1134"/>
        </w:tabs>
        <w:suppressAutoHyphens w:val="0"/>
        <w:rPr>
          <w:szCs w:val="18"/>
        </w:rPr>
      </w:pPr>
      <w:proofErr w:type="spellStart"/>
      <w:r w:rsidRPr="009E0E37">
        <w:rPr>
          <w:szCs w:val="18"/>
        </w:rPr>
        <w:t>Hadsell</w:t>
      </w:r>
      <w:proofErr w:type="spellEnd"/>
      <w:r w:rsidRPr="009E0E37">
        <w:rPr>
          <w:szCs w:val="18"/>
        </w:rPr>
        <w:t xml:space="preserve">, R., Chopra, S., &amp; </w:t>
      </w:r>
      <w:proofErr w:type="spellStart"/>
      <w:r w:rsidRPr="009E0E37">
        <w:rPr>
          <w:szCs w:val="18"/>
        </w:rPr>
        <w:t>LeCun</w:t>
      </w:r>
      <w:proofErr w:type="spellEnd"/>
      <w:r w:rsidRPr="009E0E37">
        <w:rPr>
          <w:szCs w:val="18"/>
        </w:rPr>
        <w:t>, Y. (2006). Dimension-</w:t>
      </w:r>
      <w:proofErr w:type="spellStart"/>
      <w:r w:rsidRPr="009E0E37">
        <w:rPr>
          <w:szCs w:val="18"/>
        </w:rPr>
        <w:t>ality</w:t>
      </w:r>
      <w:proofErr w:type="spellEnd"/>
      <w:r w:rsidRPr="009E0E37">
        <w:rPr>
          <w:szCs w:val="18"/>
        </w:rPr>
        <w:t xml:space="preserve"> reduction by learning an invariant mapping. In IEEE Computer </w:t>
      </w:r>
      <w:r w:rsidRPr="009E0E37">
        <w:rPr>
          <w:szCs w:val="18"/>
        </w:rPr>
        <w:lastRenderedPageBreak/>
        <w:t xml:space="preserve">Society Conference on Computer </w:t>
      </w:r>
      <w:r>
        <w:rPr>
          <w:szCs w:val="18"/>
        </w:rPr>
        <w:t>V</w:t>
      </w:r>
      <w:r w:rsidRPr="009E0E37">
        <w:rPr>
          <w:szCs w:val="18"/>
        </w:rPr>
        <w:t xml:space="preserve">ision and </w:t>
      </w:r>
      <w:r>
        <w:rPr>
          <w:szCs w:val="18"/>
        </w:rPr>
        <w:t>P</w:t>
      </w:r>
      <w:r w:rsidRPr="009E0E37">
        <w:rPr>
          <w:szCs w:val="18"/>
        </w:rPr>
        <w:t xml:space="preserve">attern </w:t>
      </w:r>
      <w:r>
        <w:rPr>
          <w:szCs w:val="18"/>
        </w:rPr>
        <w:t>R</w:t>
      </w:r>
      <w:r w:rsidRPr="009E0E37">
        <w:rPr>
          <w:szCs w:val="18"/>
        </w:rPr>
        <w:t>ecognition, Vol. 2, pp. 1735-1742.</w:t>
      </w:r>
    </w:p>
    <w:p w:rsidR="00FB3B29" w:rsidRDefault="00FB3B29" w:rsidP="00FB3B29">
      <w:pPr>
        <w:tabs>
          <w:tab w:val="clear" w:pos="1134"/>
        </w:tabs>
        <w:suppressAutoHyphens w:val="0"/>
        <w:rPr>
          <w:rFonts w:eastAsiaTheme="minorEastAsia"/>
          <w:szCs w:val="18"/>
          <w:lang w:eastAsia="zh-CN"/>
        </w:rPr>
      </w:pPr>
    </w:p>
    <w:p w:rsidR="00010E29" w:rsidRDefault="00010E29" w:rsidP="00FB3B29">
      <w:pPr>
        <w:tabs>
          <w:tab w:val="clear" w:pos="1134"/>
        </w:tabs>
        <w:suppressAutoHyphens w:val="0"/>
        <w:rPr>
          <w:szCs w:val="18"/>
          <w:lang w:val="en-US" w:eastAsia="zh-CN"/>
        </w:rPr>
      </w:pPr>
      <w:r w:rsidRPr="00010E29">
        <w:rPr>
          <w:szCs w:val="18"/>
          <w:lang w:val="de-DE" w:eastAsia="zh-CN"/>
        </w:rPr>
        <w:t>Han, X., Leung, T., Jia, Y.</w:t>
      </w:r>
      <w:r>
        <w:rPr>
          <w:szCs w:val="18"/>
          <w:lang w:val="de-DE" w:eastAsia="zh-CN"/>
        </w:rPr>
        <w:t>, Sukthankar, R., &amp; Berg, A. C., 2015</w:t>
      </w:r>
      <w:r w:rsidRPr="00010E29">
        <w:rPr>
          <w:szCs w:val="18"/>
          <w:lang w:val="de-DE" w:eastAsia="zh-CN"/>
        </w:rPr>
        <w:t xml:space="preserve">. </w:t>
      </w:r>
      <w:proofErr w:type="spellStart"/>
      <w:r w:rsidRPr="00010E29">
        <w:rPr>
          <w:szCs w:val="18"/>
          <w:lang w:val="en-US" w:eastAsia="zh-CN"/>
        </w:rPr>
        <w:t>MatchNet</w:t>
      </w:r>
      <w:proofErr w:type="spellEnd"/>
      <w:r w:rsidRPr="00010E29">
        <w:rPr>
          <w:szCs w:val="18"/>
          <w:lang w:val="en-US" w:eastAsia="zh-CN"/>
        </w:rPr>
        <w:t xml:space="preserve">: Unifying Feature and Metric Learning for Patch-Based Matching. In </w:t>
      </w:r>
      <w:r w:rsidRPr="00010E29">
        <w:rPr>
          <w:i/>
          <w:iCs/>
          <w:szCs w:val="18"/>
          <w:lang w:val="en-US" w:eastAsia="zh-CN"/>
        </w:rPr>
        <w:t>Proceedings of the IEEE Conference on Computer Vision and Pattern Recognition</w:t>
      </w:r>
      <w:r>
        <w:rPr>
          <w:szCs w:val="18"/>
          <w:lang w:val="en-US" w:eastAsia="zh-CN"/>
        </w:rPr>
        <w:t>. pp. 3279-3286</w:t>
      </w:r>
      <w:r w:rsidRPr="00010E29">
        <w:rPr>
          <w:szCs w:val="18"/>
          <w:lang w:val="en-US" w:eastAsia="zh-CN"/>
        </w:rPr>
        <w:t>.</w:t>
      </w:r>
    </w:p>
    <w:p w:rsidR="00010E29" w:rsidRDefault="00010E29" w:rsidP="00FB3B29">
      <w:pPr>
        <w:tabs>
          <w:tab w:val="clear" w:pos="1134"/>
        </w:tabs>
        <w:suppressAutoHyphens w:val="0"/>
        <w:rPr>
          <w:rFonts w:eastAsiaTheme="minorEastAsia" w:hint="eastAsia"/>
          <w:szCs w:val="18"/>
          <w:lang w:eastAsia="zh-CN"/>
        </w:rPr>
      </w:pPr>
    </w:p>
    <w:p w:rsidR="00084463" w:rsidRDefault="00084463" w:rsidP="00FB3B29">
      <w:pPr>
        <w:tabs>
          <w:tab w:val="clear" w:pos="1134"/>
        </w:tabs>
        <w:suppressAutoHyphens w:val="0"/>
        <w:rPr>
          <w:szCs w:val="18"/>
        </w:rPr>
      </w:pPr>
      <w:r w:rsidRPr="00010E29">
        <w:rPr>
          <w:rFonts w:hint="eastAsia"/>
          <w:szCs w:val="18"/>
          <w:lang w:val="de-DE"/>
        </w:rPr>
        <w:t xml:space="preserve">Jahrer, M., Grabner, M., and Bischof, H., 2008. </w:t>
      </w:r>
      <w:r w:rsidRPr="00084463">
        <w:rPr>
          <w:szCs w:val="18"/>
        </w:rPr>
        <w:t>Learned local descriptors for recognition and matching</w:t>
      </w:r>
      <w:r>
        <w:rPr>
          <w:szCs w:val="18"/>
        </w:rPr>
        <w:t>.</w:t>
      </w:r>
      <w:r w:rsidRPr="00084463">
        <w:rPr>
          <w:rFonts w:hint="eastAsia"/>
          <w:szCs w:val="18"/>
        </w:rPr>
        <w:t xml:space="preserve"> In Computer Vision Winter Workshop. </w:t>
      </w:r>
      <w:r w:rsidRPr="00084463">
        <w:rPr>
          <w:szCs w:val="18"/>
        </w:rPr>
        <w:t>Moravske Toplice, Slovenia</w:t>
      </w:r>
      <w:r w:rsidRPr="00084463">
        <w:rPr>
          <w:rFonts w:hint="eastAsia"/>
          <w:szCs w:val="18"/>
        </w:rPr>
        <w:t>.</w:t>
      </w:r>
    </w:p>
    <w:p w:rsidR="00084463" w:rsidRPr="00084463" w:rsidRDefault="00084463" w:rsidP="00FB3B29">
      <w:pPr>
        <w:tabs>
          <w:tab w:val="clear" w:pos="1134"/>
        </w:tabs>
        <w:suppressAutoHyphens w:val="0"/>
        <w:rPr>
          <w:szCs w:val="18"/>
        </w:rPr>
      </w:pPr>
    </w:p>
    <w:p w:rsidR="00FB3B29" w:rsidRPr="009E0E37" w:rsidRDefault="00FB3B29" w:rsidP="00FB3B29">
      <w:pPr>
        <w:tabs>
          <w:tab w:val="clear" w:pos="1134"/>
        </w:tabs>
        <w:suppressAutoHyphens w:val="0"/>
        <w:rPr>
          <w:szCs w:val="18"/>
        </w:rPr>
      </w:pPr>
      <w:r w:rsidRPr="009E0E37">
        <w:rPr>
          <w:szCs w:val="18"/>
        </w:rPr>
        <w:t xml:space="preserve">LeCun, Y., Bottou, L., Bengio, Y., &amp; </w:t>
      </w:r>
      <w:proofErr w:type="spellStart"/>
      <w:r w:rsidRPr="009E0E37">
        <w:rPr>
          <w:szCs w:val="18"/>
        </w:rPr>
        <w:t>Haffner</w:t>
      </w:r>
      <w:proofErr w:type="spellEnd"/>
      <w:r w:rsidRPr="009E0E37">
        <w:rPr>
          <w:szCs w:val="18"/>
        </w:rPr>
        <w:t>, P.</w:t>
      </w:r>
      <w:r>
        <w:rPr>
          <w:szCs w:val="18"/>
        </w:rPr>
        <w:t>,</w:t>
      </w:r>
      <w:r w:rsidRPr="009E0E37">
        <w:rPr>
          <w:szCs w:val="18"/>
        </w:rPr>
        <w:t xml:space="preserve"> </w:t>
      </w:r>
      <w:r>
        <w:rPr>
          <w:szCs w:val="18"/>
        </w:rPr>
        <w:t>1998.</w:t>
      </w:r>
      <w:r w:rsidRPr="009E0E37">
        <w:rPr>
          <w:szCs w:val="18"/>
        </w:rPr>
        <w:t xml:space="preserve"> Gradient-based learning applied to document recognition. Proceedings of the IEEE, 86(11), 2278-2324.</w:t>
      </w:r>
    </w:p>
    <w:p w:rsidR="00FB3B29" w:rsidRDefault="00FB3B29" w:rsidP="00FB3B29">
      <w:pPr>
        <w:tabs>
          <w:tab w:val="clear" w:pos="1134"/>
        </w:tabs>
        <w:suppressAutoHyphens w:val="0"/>
        <w:rPr>
          <w:szCs w:val="18"/>
        </w:rPr>
      </w:pPr>
    </w:p>
    <w:p w:rsidR="00FB3B29" w:rsidRPr="009E0E37" w:rsidRDefault="00FB3B29" w:rsidP="00FB3B29">
      <w:pPr>
        <w:tabs>
          <w:tab w:val="clear" w:pos="1134"/>
        </w:tabs>
        <w:suppressAutoHyphens w:val="0"/>
        <w:rPr>
          <w:szCs w:val="18"/>
        </w:rPr>
      </w:pPr>
      <w:r w:rsidRPr="009E0E37">
        <w:rPr>
          <w:szCs w:val="18"/>
        </w:rPr>
        <w:t xml:space="preserve">K. </w:t>
      </w:r>
      <w:proofErr w:type="spellStart"/>
      <w:r w:rsidRPr="009E0E37">
        <w:rPr>
          <w:szCs w:val="18"/>
        </w:rPr>
        <w:t>Lenc</w:t>
      </w:r>
      <w:proofErr w:type="spellEnd"/>
      <w:r w:rsidRPr="009E0E37">
        <w:rPr>
          <w:szCs w:val="18"/>
        </w:rPr>
        <w:t xml:space="preserve">, V. </w:t>
      </w:r>
      <w:proofErr w:type="spellStart"/>
      <w:r w:rsidRPr="009E0E37">
        <w:rPr>
          <w:szCs w:val="18"/>
        </w:rPr>
        <w:t>Gulshan</w:t>
      </w:r>
      <w:proofErr w:type="spellEnd"/>
      <w:r w:rsidRPr="009E0E37">
        <w:rPr>
          <w:szCs w:val="18"/>
        </w:rPr>
        <w:t xml:space="preserve">, and A. </w:t>
      </w:r>
      <w:proofErr w:type="spellStart"/>
      <w:r w:rsidRPr="009E0E37">
        <w:rPr>
          <w:szCs w:val="18"/>
        </w:rPr>
        <w:t>Vedaldi</w:t>
      </w:r>
      <w:proofErr w:type="spellEnd"/>
      <w:r w:rsidRPr="009E0E37">
        <w:rPr>
          <w:szCs w:val="18"/>
        </w:rPr>
        <w:t xml:space="preserve">, </w:t>
      </w:r>
      <w:r>
        <w:rPr>
          <w:szCs w:val="18"/>
        </w:rPr>
        <w:t xml:space="preserve">2012. </w:t>
      </w:r>
      <w:proofErr w:type="spellStart"/>
      <w:r w:rsidRPr="009E0E37">
        <w:rPr>
          <w:szCs w:val="18"/>
        </w:rPr>
        <w:t>VLBenchmarks</w:t>
      </w:r>
      <w:proofErr w:type="spellEnd"/>
      <w:r w:rsidRPr="009E0E37">
        <w:rPr>
          <w:szCs w:val="18"/>
        </w:rPr>
        <w:t xml:space="preserve">, </w:t>
      </w:r>
    </w:p>
    <w:p w:rsidR="00FB3B29" w:rsidRPr="00FB3B29" w:rsidRDefault="006D6ADF" w:rsidP="00FB3B29">
      <w:pPr>
        <w:tabs>
          <w:tab w:val="clear" w:pos="1134"/>
        </w:tabs>
        <w:suppressAutoHyphens w:val="0"/>
        <w:rPr>
          <w:szCs w:val="18"/>
          <w:lang w:val="en-US"/>
        </w:rPr>
      </w:pPr>
      <w:hyperlink r:id="rId42" w:history="1">
        <w:r w:rsidRPr="006D6ADF">
          <w:rPr>
            <w:rStyle w:val="Hyperlink"/>
            <w:szCs w:val="18"/>
            <w:lang w:val="en-US"/>
          </w:rPr>
          <w:t>http://www.vlfeat.org/benchmarks/</w:t>
        </w:r>
      </w:hyperlink>
      <w:r w:rsidRPr="006D6ADF">
        <w:rPr>
          <w:szCs w:val="18"/>
          <w:lang w:val="en-US"/>
        </w:rPr>
        <w:t xml:space="preserve"> (vis</w:t>
      </w:r>
      <w:r w:rsidR="00FB3B29">
        <w:rPr>
          <w:szCs w:val="18"/>
          <w:lang w:val="en-US"/>
        </w:rPr>
        <w:t>ited 25/11/2015)</w:t>
      </w:r>
      <w:r w:rsidRPr="006D6ADF">
        <w:rPr>
          <w:szCs w:val="18"/>
          <w:lang w:val="en-US"/>
        </w:rPr>
        <w:t>.</w:t>
      </w:r>
    </w:p>
    <w:p w:rsidR="00FB3B29" w:rsidRPr="00FB3B29" w:rsidRDefault="00FB3B29" w:rsidP="00FB3B29">
      <w:pPr>
        <w:tabs>
          <w:tab w:val="clear" w:pos="1134"/>
        </w:tabs>
        <w:suppressAutoHyphens w:val="0"/>
        <w:rPr>
          <w:szCs w:val="18"/>
          <w:lang w:val="en-US"/>
        </w:rPr>
      </w:pPr>
    </w:p>
    <w:p w:rsidR="00FB3B29" w:rsidRPr="009E0E37" w:rsidRDefault="00FB3B29" w:rsidP="00FB3B29">
      <w:pPr>
        <w:tabs>
          <w:tab w:val="clear" w:pos="1134"/>
        </w:tabs>
        <w:suppressAutoHyphens w:val="0"/>
        <w:rPr>
          <w:szCs w:val="18"/>
        </w:rPr>
      </w:pPr>
      <w:r w:rsidRPr="009E0E37">
        <w:rPr>
          <w:szCs w:val="18"/>
        </w:rPr>
        <w:t xml:space="preserve">Lin, T. Y., Cui, Y., </w:t>
      </w:r>
      <w:proofErr w:type="spellStart"/>
      <w:r w:rsidRPr="009E0E37">
        <w:rPr>
          <w:szCs w:val="18"/>
        </w:rPr>
        <w:t>Belongie</w:t>
      </w:r>
      <w:proofErr w:type="spellEnd"/>
      <w:r w:rsidRPr="009E0E37">
        <w:rPr>
          <w:szCs w:val="18"/>
        </w:rPr>
        <w:t>, S., Hays, J., &amp; Tech, C.</w:t>
      </w:r>
      <w:r>
        <w:rPr>
          <w:szCs w:val="18"/>
        </w:rPr>
        <w:t>,</w:t>
      </w:r>
      <w:r w:rsidRPr="009E0E37">
        <w:rPr>
          <w:szCs w:val="18"/>
        </w:rPr>
        <w:t xml:space="preserve"> </w:t>
      </w:r>
      <w:r>
        <w:rPr>
          <w:szCs w:val="18"/>
        </w:rPr>
        <w:t>2015</w:t>
      </w:r>
      <w:r w:rsidRPr="009E0E37">
        <w:rPr>
          <w:szCs w:val="18"/>
        </w:rPr>
        <w:t xml:space="preserve">. Learning Deep Representations for Ground-to-Aerial </w:t>
      </w:r>
      <w:proofErr w:type="spellStart"/>
      <w:r w:rsidRPr="009E0E37">
        <w:rPr>
          <w:szCs w:val="18"/>
        </w:rPr>
        <w:t>Geolocalization</w:t>
      </w:r>
      <w:proofErr w:type="spellEnd"/>
      <w:r w:rsidRPr="009E0E37">
        <w:rPr>
          <w:szCs w:val="18"/>
        </w:rPr>
        <w:t>. In Proceedings of the IEEE Conference on Computer Vision and Pattern Recognition</w:t>
      </w:r>
      <w:r>
        <w:rPr>
          <w:szCs w:val="18"/>
        </w:rPr>
        <w:t>,</w:t>
      </w:r>
      <w:r w:rsidRPr="009E0E37">
        <w:rPr>
          <w:szCs w:val="18"/>
        </w:rPr>
        <w:t xml:space="preserve"> </w:t>
      </w:r>
      <w:r>
        <w:rPr>
          <w:szCs w:val="18"/>
        </w:rPr>
        <w:t>pp. 5007-5015</w:t>
      </w:r>
      <w:r w:rsidRPr="009E0E37">
        <w:rPr>
          <w:szCs w:val="18"/>
        </w:rPr>
        <w:t>.</w:t>
      </w:r>
    </w:p>
    <w:p w:rsidR="00FB3B29" w:rsidRPr="009E0E37" w:rsidRDefault="00FB3B29" w:rsidP="00FB3B29">
      <w:pPr>
        <w:tabs>
          <w:tab w:val="clear" w:pos="1134"/>
        </w:tabs>
        <w:suppressAutoHyphens w:val="0"/>
        <w:rPr>
          <w:szCs w:val="18"/>
        </w:rPr>
      </w:pPr>
    </w:p>
    <w:p w:rsidR="00FB3B29" w:rsidRPr="009E0E37" w:rsidRDefault="00FB3B29" w:rsidP="00FB3B29">
      <w:pPr>
        <w:tabs>
          <w:tab w:val="clear" w:pos="1134"/>
        </w:tabs>
        <w:suppressAutoHyphens w:val="0"/>
        <w:rPr>
          <w:szCs w:val="18"/>
        </w:rPr>
      </w:pPr>
      <w:r w:rsidRPr="009E0E37">
        <w:rPr>
          <w:szCs w:val="18"/>
        </w:rPr>
        <w:t xml:space="preserve">Lowe, D. G., 2004. Distinctive image features from scale-invariant </w:t>
      </w:r>
      <w:proofErr w:type="spellStart"/>
      <w:r w:rsidRPr="009E0E37">
        <w:rPr>
          <w:szCs w:val="18"/>
        </w:rPr>
        <w:t>keypoints</w:t>
      </w:r>
      <w:proofErr w:type="spellEnd"/>
      <w:r w:rsidRPr="009E0E37">
        <w:rPr>
          <w:szCs w:val="18"/>
        </w:rPr>
        <w:t>. International Journal of Computer Vision, 60(2), pp. 91-110.</w:t>
      </w:r>
    </w:p>
    <w:p w:rsidR="00FB3B29" w:rsidRPr="009E0E37" w:rsidRDefault="00FB3B29" w:rsidP="00FF74EE">
      <w:pPr>
        <w:tabs>
          <w:tab w:val="clear" w:pos="1134"/>
        </w:tabs>
        <w:suppressAutoHyphens w:val="0"/>
        <w:rPr>
          <w:szCs w:val="18"/>
        </w:rPr>
      </w:pPr>
    </w:p>
    <w:p w:rsidR="00FF74EE" w:rsidRPr="009E0E37" w:rsidRDefault="00FF74EE" w:rsidP="00FF74EE">
      <w:pPr>
        <w:tabs>
          <w:tab w:val="clear" w:pos="1134"/>
        </w:tabs>
        <w:suppressAutoHyphens w:val="0"/>
        <w:rPr>
          <w:szCs w:val="18"/>
        </w:rPr>
      </w:pPr>
      <w:r w:rsidRPr="009E0E37">
        <w:rPr>
          <w:szCs w:val="18"/>
        </w:rPr>
        <w:t xml:space="preserve">Mikolajczyk, K., Schmid, C., 2005. A performance evaluation of local descriptors. </w:t>
      </w:r>
      <w:r w:rsidR="00FB3B29" w:rsidRPr="009E0E37">
        <w:rPr>
          <w:szCs w:val="18"/>
        </w:rPr>
        <w:t xml:space="preserve">IEEE Transactions on </w:t>
      </w:r>
      <w:r w:rsidRPr="009E0E37">
        <w:rPr>
          <w:szCs w:val="18"/>
        </w:rPr>
        <w:t>Pattern Analysis and Machine Intelligence, 27(10), pp. 1615-1630.</w:t>
      </w:r>
    </w:p>
    <w:p w:rsidR="00FB3B29" w:rsidRPr="009E0E37" w:rsidRDefault="00FB3B29" w:rsidP="00FB3B29">
      <w:pPr>
        <w:tabs>
          <w:tab w:val="clear" w:pos="1134"/>
        </w:tabs>
        <w:suppressAutoHyphens w:val="0"/>
        <w:rPr>
          <w:szCs w:val="18"/>
        </w:rPr>
      </w:pPr>
    </w:p>
    <w:p w:rsidR="00FB3B29" w:rsidRPr="009E0E37" w:rsidRDefault="00FB3B29" w:rsidP="00FB3B29">
      <w:pPr>
        <w:tabs>
          <w:tab w:val="clear" w:pos="1134"/>
        </w:tabs>
        <w:suppressAutoHyphens w:val="0"/>
        <w:rPr>
          <w:szCs w:val="18"/>
        </w:rPr>
      </w:pPr>
      <w:proofErr w:type="spellStart"/>
      <w:r w:rsidRPr="009E0E37">
        <w:rPr>
          <w:szCs w:val="18"/>
        </w:rPr>
        <w:t>Moreels</w:t>
      </w:r>
      <w:proofErr w:type="spellEnd"/>
      <w:r w:rsidRPr="009E0E37">
        <w:rPr>
          <w:szCs w:val="18"/>
        </w:rPr>
        <w:t xml:space="preserve">, P., &amp; </w:t>
      </w:r>
      <w:proofErr w:type="spellStart"/>
      <w:r w:rsidRPr="009E0E37">
        <w:rPr>
          <w:szCs w:val="18"/>
        </w:rPr>
        <w:t>Perona</w:t>
      </w:r>
      <w:proofErr w:type="spellEnd"/>
      <w:r w:rsidRPr="009E0E37">
        <w:rPr>
          <w:szCs w:val="18"/>
        </w:rPr>
        <w:t>, P., 2007. Evaluation of features detectors and descriptors based on 3d objects. International Journal of Computer Vision, 73(3), 263-284.</w:t>
      </w:r>
    </w:p>
    <w:p w:rsidR="00FB3B29" w:rsidRDefault="00FB3B29" w:rsidP="00FB3B29">
      <w:pPr>
        <w:tabs>
          <w:tab w:val="clear" w:pos="1134"/>
        </w:tabs>
        <w:suppressAutoHyphens w:val="0"/>
        <w:rPr>
          <w:szCs w:val="18"/>
        </w:rPr>
      </w:pPr>
    </w:p>
    <w:p w:rsidR="00FB3B29" w:rsidRPr="009E0E37" w:rsidRDefault="00FB3B29" w:rsidP="00FB3B29">
      <w:pPr>
        <w:tabs>
          <w:tab w:val="clear" w:pos="1134"/>
        </w:tabs>
        <w:suppressAutoHyphens w:val="0"/>
        <w:rPr>
          <w:szCs w:val="18"/>
        </w:rPr>
      </w:pPr>
      <w:r w:rsidRPr="009E0E37">
        <w:rPr>
          <w:szCs w:val="18"/>
        </w:rPr>
        <w:t>Morel, J. M., &amp; Yu, G. (2009). ASIFT: A new framework for fully affine invariant image comparison. SIAM Journal on Imaging Sciences, 2(2), 438-469.</w:t>
      </w:r>
    </w:p>
    <w:p w:rsidR="00FB3B29" w:rsidRPr="009E0E37" w:rsidRDefault="00FB3B29" w:rsidP="00FB3B29">
      <w:pPr>
        <w:tabs>
          <w:tab w:val="clear" w:pos="1134"/>
        </w:tabs>
        <w:suppressAutoHyphens w:val="0"/>
        <w:rPr>
          <w:szCs w:val="18"/>
        </w:rPr>
      </w:pPr>
    </w:p>
    <w:p w:rsidR="00FB3B29" w:rsidRPr="009E0E37" w:rsidRDefault="006D6ADF" w:rsidP="00FB3B29">
      <w:pPr>
        <w:tabs>
          <w:tab w:val="clear" w:pos="1134"/>
        </w:tabs>
        <w:suppressAutoHyphens w:val="0"/>
        <w:rPr>
          <w:szCs w:val="18"/>
        </w:rPr>
      </w:pPr>
      <w:bookmarkStart w:id="149" w:name="OLE_LINK23"/>
      <w:bookmarkStart w:id="150" w:name="OLE_LINK24"/>
      <w:bookmarkStart w:id="151" w:name="OLE_LINK25"/>
      <w:proofErr w:type="spellStart"/>
      <w:r w:rsidRPr="0012612A">
        <w:rPr>
          <w:szCs w:val="18"/>
          <w:lang w:val="en-US"/>
        </w:rPr>
        <w:t>Osendorfer</w:t>
      </w:r>
      <w:bookmarkEnd w:id="149"/>
      <w:bookmarkEnd w:id="150"/>
      <w:bookmarkEnd w:id="151"/>
      <w:proofErr w:type="spellEnd"/>
      <w:r w:rsidRPr="0012612A">
        <w:rPr>
          <w:szCs w:val="18"/>
          <w:lang w:val="en-US"/>
        </w:rPr>
        <w:t xml:space="preserve">, C., Bayer, J., Urban, S., &amp; van </w:t>
      </w:r>
      <w:proofErr w:type="spellStart"/>
      <w:r w:rsidRPr="0012612A">
        <w:rPr>
          <w:szCs w:val="18"/>
          <w:lang w:val="en-US"/>
        </w:rPr>
        <w:t>der</w:t>
      </w:r>
      <w:proofErr w:type="spellEnd"/>
      <w:r w:rsidRPr="0012612A">
        <w:rPr>
          <w:szCs w:val="18"/>
          <w:lang w:val="en-US"/>
        </w:rPr>
        <w:t xml:space="preserve"> </w:t>
      </w:r>
      <w:proofErr w:type="spellStart"/>
      <w:r w:rsidRPr="0012612A">
        <w:rPr>
          <w:szCs w:val="18"/>
          <w:lang w:val="en-US"/>
        </w:rPr>
        <w:t>Smagt</w:t>
      </w:r>
      <w:proofErr w:type="spellEnd"/>
      <w:r w:rsidRPr="0012612A">
        <w:rPr>
          <w:szCs w:val="18"/>
          <w:lang w:val="en-US"/>
        </w:rPr>
        <w:t>, P.</w:t>
      </w:r>
      <w:r w:rsidR="00FB3B29" w:rsidRPr="0012612A">
        <w:rPr>
          <w:szCs w:val="18"/>
          <w:lang w:val="en-US"/>
        </w:rPr>
        <w:t>,</w:t>
      </w:r>
      <w:r w:rsidRPr="0012612A">
        <w:rPr>
          <w:szCs w:val="18"/>
          <w:lang w:val="en-US"/>
        </w:rPr>
        <w:t xml:space="preserve"> 2013. </w:t>
      </w:r>
      <w:proofErr w:type="spellStart"/>
      <w:r w:rsidR="00FB3B29" w:rsidRPr="009E0E37">
        <w:rPr>
          <w:szCs w:val="18"/>
        </w:rPr>
        <w:t>Convolutional</w:t>
      </w:r>
      <w:proofErr w:type="spellEnd"/>
      <w:r w:rsidR="00FB3B29" w:rsidRPr="009E0E37">
        <w:rPr>
          <w:szCs w:val="18"/>
        </w:rPr>
        <w:t xml:space="preserve"> Neural Networks learn compact local image descriptors. </w:t>
      </w:r>
      <w:commentRangeStart w:id="152"/>
      <w:r w:rsidR="00FB3B29" w:rsidRPr="009E0E37">
        <w:rPr>
          <w:szCs w:val="18"/>
        </w:rPr>
        <w:t>In Neural Information Processing</w:t>
      </w:r>
      <w:r w:rsidR="00FB3B29">
        <w:rPr>
          <w:szCs w:val="18"/>
        </w:rPr>
        <w:t>,</w:t>
      </w:r>
      <w:r w:rsidR="00FB3B29" w:rsidRPr="009E0E37">
        <w:rPr>
          <w:szCs w:val="18"/>
        </w:rPr>
        <w:t xml:space="preserve"> Springer </w:t>
      </w:r>
      <w:commentRangeEnd w:id="152"/>
      <w:r w:rsidR="00FB3B29">
        <w:rPr>
          <w:rStyle w:val="CommentReference"/>
        </w:rPr>
        <w:commentReference w:id="152"/>
      </w:r>
      <w:r w:rsidR="00FB3B29" w:rsidRPr="009E0E37">
        <w:rPr>
          <w:szCs w:val="18"/>
        </w:rPr>
        <w:t>Berlin Heidelberg</w:t>
      </w:r>
      <w:r w:rsidR="00FB3B29">
        <w:rPr>
          <w:szCs w:val="18"/>
        </w:rPr>
        <w:t>,</w:t>
      </w:r>
      <w:r w:rsidR="00FB3B29" w:rsidRPr="009E0E37">
        <w:rPr>
          <w:szCs w:val="18"/>
        </w:rPr>
        <w:t xml:space="preserve"> pp. 624-630.</w:t>
      </w:r>
    </w:p>
    <w:p w:rsidR="006774E3" w:rsidRPr="008F516F" w:rsidRDefault="006774E3" w:rsidP="006774E3">
      <w:pPr>
        <w:tabs>
          <w:tab w:val="clear" w:pos="1134"/>
        </w:tabs>
        <w:suppressAutoHyphens w:val="0"/>
        <w:rPr>
          <w:szCs w:val="18"/>
        </w:rPr>
      </w:pPr>
    </w:p>
    <w:p w:rsidR="00FF74EE" w:rsidRDefault="006774E3" w:rsidP="00FF74EE">
      <w:pPr>
        <w:tabs>
          <w:tab w:val="clear" w:pos="1134"/>
        </w:tabs>
        <w:suppressAutoHyphens w:val="0"/>
        <w:rPr>
          <w:szCs w:val="18"/>
        </w:rPr>
      </w:pPr>
      <w:proofErr w:type="spellStart"/>
      <w:r w:rsidRPr="008F516F">
        <w:rPr>
          <w:szCs w:val="18"/>
        </w:rPr>
        <w:t>Rumelhart</w:t>
      </w:r>
      <w:proofErr w:type="spellEnd"/>
      <w:r w:rsidRPr="008F516F">
        <w:rPr>
          <w:szCs w:val="18"/>
        </w:rPr>
        <w:t xml:space="preserve">, D. E., </w:t>
      </w:r>
      <w:proofErr w:type="spellStart"/>
      <w:r w:rsidRPr="008F516F">
        <w:rPr>
          <w:szCs w:val="18"/>
        </w:rPr>
        <w:t>Hintont</w:t>
      </w:r>
      <w:proofErr w:type="spellEnd"/>
      <w:r w:rsidRPr="008F516F">
        <w:rPr>
          <w:szCs w:val="18"/>
        </w:rPr>
        <w:t>, G. E., &amp; Williams, R. J.</w:t>
      </w:r>
      <w:r>
        <w:rPr>
          <w:szCs w:val="18"/>
        </w:rPr>
        <w:t>, 1986</w:t>
      </w:r>
      <w:r w:rsidRPr="008F516F">
        <w:rPr>
          <w:szCs w:val="18"/>
        </w:rPr>
        <w:t xml:space="preserve">. Learning representations by back-propagating errors. </w:t>
      </w:r>
      <w:r w:rsidRPr="008F516F">
        <w:rPr>
          <w:i/>
          <w:szCs w:val="18"/>
        </w:rPr>
        <w:t>NATURE</w:t>
      </w:r>
      <w:r w:rsidRPr="008F516F">
        <w:rPr>
          <w:szCs w:val="18"/>
        </w:rPr>
        <w:t>, 323</w:t>
      </w:r>
      <w:r>
        <w:rPr>
          <w:szCs w:val="18"/>
        </w:rPr>
        <w:t>(</w:t>
      </w:r>
      <w:r w:rsidRPr="008F516F">
        <w:rPr>
          <w:szCs w:val="18"/>
        </w:rPr>
        <w:t>9</w:t>
      </w:r>
      <w:r>
        <w:rPr>
          <w:szCs w:val="18"/>
        </w:rPr>
        <w:t>), pp. 533-536.</w:t>
      </w:r>
    </w:p>
    <w:p w:rsidR="006774E3" w:rsidRPr="009E0E37" w:rsidRDefault="006774E3" w:rsidP="00FF74EE">
      <w:pPr>
        <w:tabs>
          <w:tab w:val="clear" w:pos="1134"/>
        </w:tabs>
        <w:suppressAutoHyphens w:val="0"/>
        <w:rPr>
          <w:szCs w:val="18"/>
        </w:rPr>
      </w:pPr>
    </w:p>
    <w:p w:rsidR="00FF74EE" w:rsidRPr="009E0E37" w:rsidRDefault="00FF74EE" w:rsidP="00FF74EE">
      <w:pPr>
        <w:tabs>
          <w:tab w:val="clear" w:pos="1134"/>
        </w:tabs>
        <w:suppressAutoHyphens w:val="0"/>
        <w:rPr>
          <w:szCs w:val="18"/>
        </w:rPr>
      </w:pPr>
      <w:proofErr w:type="spellStart"/>
      <w:r w:rsidRPr="009E0E37">
        <w:rPr>
          <w:szCs w:val="18"/>
        </w:rPr>
        <w:t>Simonyan</w:t>
      </w:r>
      <w:proofErr w:type="spellEnd"/>
      <w:r w:rsidRPr="009E0E37">
        <w:rPr>
          <w:szCs w:val="18"/>
        </w:rPr>
        <w:t xml:space="preserve">, K., </w:t>
      </w:r>
      <w:proofErr w:type="spellStart"/>
      <w:r w:rsidRPr="009E0E37">
        <w:rPr>
          <w:szCs w:val="18"/>
        </w:rPr>
        <w:t>Vedaldi</w:t>
      </w:r>
      <w:proofErr w:type="spellEnd"/>
      <w:r w:rsidRPr="009E0E37">
        <w:rPr>
          <w:szCs w:val="18"/>
        </w:rPr>
        <w:t xml:space="preserve">, A., </w:t>
      </w:r>
      <w:proofErr w:type="spellStart"/>
      <w:r w:rsidRPr="009E0E37">
        <w:rPr>
          <w:szCs w:val="18"/>
        </w:rPr>
        <w:t>Zisserman</w:t>
      </w:r>
      <w:proofErr w:type="spellEnd"/>
      <w:r w:rsidRPr="009E0E37">
        <w:rPr>
          <w:szCs w:val="18"/>
        </w:rPr>
        <w:t xml:space="preserve">, A., 2012. Descriptor learning using convex optimisation. </w:t>
      </w:r>
      <w:r w:rsidR="00FB3B29">
        <w:rPr>
          <w:szCs w:val="18"/>
        </w:rPr>
        <w:t xml:space="preserve">In: </w:t>
      </w:r>
      <w:r w:rsidRPr="009E0E37">
        <w:rPr>
          <w:szCs w:val="18"/>
        </w:rPr>
        <w:t>European Conference on Computer Vision, pp. 243-256.</w:t>
      </w:r>
    </w:p>
    <w:p w:rsidR="00FB3B29" w:rsidRDefault="00FB3B29" w:rsidP="00FB3B29">
      <w:pPr>
        <w:tabs>
          <w:tab w:val="clear" w:pos="1134"/>
        </w:tabs>
        <w:suppressAutoHyphens w:val="0"/>
        <w:rPr>
          <w:szCs w:val="18"/>
        </w:rPr>
      </w:pPr>
    </w:p>
    <w:p w:rsidR="00FB3B29" w:rsidRPr="009E0E37" w:rsidRDefault="00FB3B29" w:rsidP="00FB3B29">
      <w:pPr>
        <w:tabs>
          <w:tab w:val="clear" w:pos="1134"/>
        </w:tabs>
        <w:suppressAutoHyphens w:val="0"/>
        <w:rPr>
          <w:szCs w:val="18"/>
        </w:rPr>
      </w:pPr>
      <w:commentRangeStart w:id="153"/>
      <w:proofErr w:type="spellStart"/>
      <w:r w:rsidRPr="009E0E37">
        <w:rPr>
          <w:szCs w:val="18"/>
        </w:rPr>
        <w:t>Tieleman</w:t>
      </w:r>
      <w:proofErr w:type="spellEnd"/>
      <w:r w:rsidRPr="009E0E37">
        <w:rPr>
          <w:szCs w:val="18"/>
        </w:rPr>
        <w:t xml:space="preserve">, T. and Hinton, G. (2012), Lecture 6.5 - </w:t>
      </w:r>
      <w:proofErr w:type="spellStart"/>
      <w:r w:rsidRPr="009E0E37">
        <w:rPr>
          <w:szCs w:val="18"/>
        </w:rPr>
        <w:t>rmsprop</w:t>
      </w:r>
      <w:proofErr w:type="spellEnd"/>
      <w:r w:rsidRPr="009E0E37">
        <w:rPr>
          <w:szCs w:val="18"/>
        </w:rPr>
        <w:t>, COURSERA: Neural Networks for Machine Learning</w:t>
      </w:r>
      <w:commentRangeEnd w:id="153"/>
      <w:r>
        <w:rPr>
          <w:rStyle w:val="CommentReference"/>
        </w:rPr>
        <w:commentReference w:id="153"/>
      </w:r>
    </w:p>
    <w:p w:rsidR="00E436A8" w:rsidRPr="009E0E37" w:rsidRDefault="00E436A8" w:rsidP="00E436A8">
      <w:pPr>
        <w:tabs>
          <w:tab w:val="clear" w:pos="1134"/>
        </w:tabs>
        <w:suppressAutoHyphens w:val="0"/>
        <w:rPr>
          <w:szCs w:val="18"/>
        </w:rPr>
      </w:pPr>
    </w:p>
    <w:p w:rsidR="00E436A8" w:rsidRPr="009E0E37" w:rsidRDefault="00E436A8" w:rsidP="00E436A8">
      <w:pPr>
        <w:tabs>
          <w:tab w:val="clear" w:pos="1134"/>
        </w:tabs>
        <w:suppressAutoHyphens w:val="0"/>
        <w:rPr>
          <w:szCs w:val="18"/>
        </w:rPr>
      </w:pPr>
      <w:proofErr w:type="spellStart"/>
      <w:r w:rsidRPr="009E0E37">
        <w:rPr>
          <w:szCs w:val="18"/>
        </w:rPr>
        <w:t>Tola</w:t>
      </w:r>
      <w:proofErr w:type="spellEnd"/>
      <w:r w:rsidRPr="009E0E37">
        <w:rPr>
          <w:szCs w:val="18"/>
        </w:rPr>
        <w:t xml:space="preserve">, E., Vincent, L., </w:t>
      </w:r>
      <w:proofErr w:type="spellStart"/>
      <w:r w:rsidRPr="009E0E37">
        <w:rPr>
          <w:szCs w:val="18"/>
        </w:rPr>
        <w:t>Fua</w:t>
      </w:r>
      <w:proofErr w:type="spellEnd"/>
      <w:r w:rsidRPr="009E0E37">
        <w:rPr>
          <w:szCs w:val="18"/>
        </w:rPr>
        <w:t>, P., 2010. Daisy: An efficient dense descriptor applied to wide-baseline stereo. IEEE Trans</w:t>
      </w:r>
      <w:r>
        <w:rPr>
          <w:szCs w:val="18"/>
        </w:rPr>
        <w:t>actions on</w:t>
      </w:r>
      <w:r w:rsidRPr="009E0E37">
        <w:rPr>
          <w:szCs w:val="18"/>
        </w:rPr>
        <w:t xml:space="preserve"> Pattern Anal</w:t>
      </w:r>
      <w:r>
        <w:rPr>
          <w:szCs w:val="18"/>
        </w:rPr>
        <w:t>ysis and</w:t>
      </w:r>
      <w:r w:rsidRPr="009E0E37">
        <w:rPr>
          <w:szCs w:val="18"/>
        </w:rPr>
        <w:t xml:space="preserve"> Mach</w:t>
      </w:r>
      <w:r>
        <w:rPr>
          <w:szCs w:val="18"/>
        </w:rPr>
        <w:t>ine</w:t>
      </w:r>
      <w:r w:rsidRPr="009E0E37">
        <w:rPr>
          <w:szCs w:val="18"/>
        </w:rPr>
        <w:t xml:space="preserve"> Intell</w:t>
      </w:r>
      <w:r>
        <w:rPr>
          <w:szCs w:val="18"/>
        </w:rPr>
        <w:t>igence</w:t>
      </w:r>
      <w:r w:rsidRPr="009E0E37">
        <w:rPr>
          <w:szCs w:val="18"/>
        </w:rPr>
        <w:t>, 32(5), pp. 815-830.</w:t>
      </w:r>
    </w:p>
    <w:p w:rsidR="00FF74EE" w:rsidRPr="009E0E37" w:rsidRDefault="00FF74EE" w:rsidP="00FF74EE">
      <w:pPr>
        <w:tabs>
          <w:tab w:val="clear" w:pos="1134"/>
        </w:tabs>
        <w:suppressAutoHyphens w:val="0"/>
        <w:rPr>
          <w:szCs w:val="18"/>
        </w:rPr>
      </w:pPr>
    </w:p>
    <w:p w:rsidR="00FF74EE" w:rsidRPr="009E0E37" w:rsidRDefault="00FF74EE" w:rsidP="00FF74EE">
      <w:pPr>
        <w:tabs>
          <w:tab w:val="clear" w:pos="1134"/>
        </w:tabs>
        <w:suppressAutoHyphens w:val="0"/>
        <w:rPr>
          <w:szCs w:val="18"/>
        </w:rPr>
      </w:pPr>
      <w:proofErr w:type="spellStart"/>
      <w:r w:rsidRPr="009E0E37">
        <w:rPr>
          <w:szCs w:val="18"/>
        </w:rPr>
        <w:t>Trzcinski</w:t>
      </w:r>
      <w:proofErr w:type="spellEnd"/>
      <w:r w:rsidRPr="009E0E37">
        <w:rPr>
          <w:szCs w:val="18"/>
        </w:rPr>
        <w:t xml:space="preserve">, T., </w:t>
      </w:r>
      <w:commentRangeStart w:id="154"/>
      <w:proofErr w:type="spellStart"/>
      <w:r w:rsidRPr="009E0E37">
        <w:rPr>
          <w:szCs w:val="18"/>
        </w:rPr>
        <w:t>Christoudias</w:t>
      </w:r>
      <w:proofErr w:type="spellEnd"/>
      <w:r w:rsidRPr="009E0E37">
        <w:rPr>
          <w:szCs w:val="18"/>
        </w:rPr>
        <w:t xml:space="preserve">, M., </w:t>
      </w:r>
      <w:proofErr w:type="spellStart"/>
      <w:r w:rsidRPr="009E0E37">
        <w:rPr>
          <w:szCs w:val="18"/>
        </w:rPr>
        <w:t>Lepetit</w:t>
      </w:r>
      <w:proofErr w:type="spellEnd"/>
      <w:r w:rsidRPr="009E0E37">
        <w:rPr>
          <w:szCs w:val="18"/>
        </w:rPr>
        <w:t xml:space="preserve">, V., et al, 2012. </w:t>
      </w:r>
      <w:bookmarkStart w:id="155" w:name="OLE_LINK32"/>
      <w:bookmarkStart w:id="156" w:name="OLE_LINK33"/>
      <w:r w:rsidRPr="009E0E37">
        <w:rPr>
          <w:szCs w:val="18"/>
        </w:rPr>
        <w:t xml:space="preserve">Learning image descriptors with the boosting-trick. </w:t>
      </w:r>
      <w:bookmarkEnd w:id="155"/>
      <w:bookmarkEnd w:id="156"/>
      <w:r w:rsidRPr="009E0E37">
        <w:rPr>
          <w:szCs w:val="18"/>
        </w:rPr>
        <w:t>Advances in neural information processing systems</w:t>
      </w:r>
      <w:commentRangeEnd w:id="154"/>
      <w:r w:rsidR="00FB3B29">
        <w:rPr>
          <w:rStyle w:val="CommentReference"/>
        </w:rPr>
        <w:commentReference w:id="154"/>
      </w:r>
      <w:r w:rsidR="00FB3B29">
        <w:rPr>
          <w:szCs w:val="18"/>
        </w:rPr>
        <w:t>, pp.</w:t>
      </w:r>
      <w:r w:rsidR="0090288E">
        <w:rPr>
          <w:szCs w:val="18"/>
        </w:rPr>
        <w:t xml:space="preserve"> </w:t>
      </w:r>
      <w:r w:rsidRPr="009E0E37">
        <w:rPr>
          <w:szCs w:val="18"/>
        </w:rPr>
        <w:t>269-277.</w:t>
      </w:r>
    </w:p>
    <w:p w:rsidR="00FF74EE" w:rsidRPr="009E0E37" w:rsidRDefault="00FF74EE" w:rsidP="00FF74EE">
      <w:pPr>
        <w:tabs>
          <w:tab w:val="clear" w:pos="1134"/>
        </w:tabs>
        <w:suppressAutoHyphens w:val="0"/>
        <w:rPr>
          <w:szCs w:val="18"/>
        </w:rPr>
      </w:pPr>
    </w:p>
    <w:p w:rsidR="00FF74EE" w:rsidRPr="009E0E37" w:rsidRDefault="00FF74EE" w:rsidP="00FF74EE">
      <w:pPr>
        <w:tabs>
          <w:tab w:val="clear" w:pos="1134"/>
        </w:tabs>
        <w:suppressAutoHyphens w:val="0"/>
        <w:rPr>
          <w:szCs w:val="18"/>
        </w:rPr>
      </w:pPr>
      <w:proofErr w:type="spellStart"/>
      <w:r w:rsidRPr="009E0E37">
        <w:rPr>
          <w:szCs w:val="18"/>
        </w:rPr>
        <w:lastRenderedPageBreak/>
        <w:t>Trzcinski</w:t>
      </w:r>
      <w:proofErr w:type="spellEnd"/>
      <w:r w:rsidRPr="009E0E37">
        <w:rPr>
          <w:szCs w:val="18"/>
        </w:rPr>
        <w:t xml:space="preserve">, T., </w:t>
      </w:r>
      <w:proofErr w:type="spellStart"/>
      <w:r w:rsidRPr="009E0E37">
        <w:rPr>
          <w:szCs w:val="18"/>
        </w:rPr>
        <w:t>Christoudias</w:t>
      </w:r>
      <w:proofErr w:type="spellEnd"/>
      <w:r w:rsidRPr="009E0E37">
        <w:rPr>
          <w:szCs w:val="18"/>
        </w:rPr>
        <w:t xml:space="preserve">, M., &amp; </w:t>
      </w:r>
      <w:proofErr w:type="spellStart"/>
      <w:r w:rsidRPr="009E0E37">
        <w:rPr>
          <w:szCs w:val="18"/>
        </w:rPr>
        <w:t>Lepetit</w:t>
      </w:r>
      <w:proofErr w:type="spellEnd"/>
      <w:r w:rsidRPr="009E0E37">
        <w:rPr>
          <w:szCs w:val="18"/>
        </w:rPr>
        <w:t>, V.</w:t>
      </w:r>
      <w:r w:rsidR="00E436A8">
        <w:rPr>
          <w:szCs w:val="18"/>
        </w:rPr>
        <w:t>.</w:t>
      </w:r>
      <w:r w:rsidRPr="009E0E37">
        <w:rPr>
          <w:szCs w:val="18"/>
        </w:rPr>
        <w:t xml:space="preserve"> 2015. Learning image descriptors with boosting. </w:t>
      </w:r>
      <w:r w:rsidR="00FB3B29" w:rsidRPr="009E0E37">
        <w:rPr>
          <w:szCs w:val="18"/>
        </w:rPr>
        <w:t xml:space="preserve">IEEE Transactions on </w:t>
      </w:r>
      <w:r w:rsidRPr="009E0E37">
        <w:rPr>
          <w:szCs w:val="18"/>
        </w:rPr>
        <w:t>Pattern Analysis and Machine Intelligence, 37(3)</w:t>
      </w:r>
      <w:r w:rsidR="00FB3B29">
        <w:rPr>
          <w:szCs w:val="18"/>
        </w:rPr>
        <w:t xml:space="preserve"> pp.</w:t>
      </w:r>
      <w:r w:rsidRPr="009E0E37">
        <w:rPr>
          <w:szCs w:val="18"/>
        </w:rPr>
        <w:t xml:space="preserve"> 597-610.</w:t>
      </w:r>
    </w:p>
    <w:p w:rsidR="00FF74EE" w:rsidRPr="009E0E37" w:rsidRDefault="00FF74EE" w:rsidP="00FF74EE">
      <w:pPr>
        <w:tabs>
          <w:tab w:val="clear" w:pos="1134"/>
        </w:tabs>
        <w:suppressAutoHyphens w:val="0"/>
        <w:rPr>
          <w:szCs w:val="18"/>
        </w:rPr>
      </w:pPr>
    </w:p>
    <w:p w:rsidR="00FF74EE" w:rsidRPr="009E0E37" w:rsidRDefault="00FF74EE" w:rsidP="00FF74EE">
      <w:pPr>
        <w:tabs>
          <w:tab w:val="clear" w:pos="1134"/>
        </w:tabs>
        <w:suppressAutoHyphens w:val="0"/>
        <w:rPr>
          <w:szCs w:val="18"/>
        </w:rPr>
      </w:pPr>
      <w:proofErr w:type="spellStart"/>
      <w:r w:rsidRPr="009E0E37">
        <w:rPr>
          <w:szCs w:val="18"/>
        </w:rPr>
        <w:t>Tuytelaars</w:t>
      </w:r>
      <w:proofErr w:type="spellEnd"/>
      <w:r w:rsidRPr="009E0E37">
        <w:rPr>
          <w:szCs w:val="18"/>
        </w:rPr>
        <w:t>, T., &amp; Mikolajczyk, K., 2008. Local invariant feature detectors: a survey. Foundations and Trends® in Computer Graphics and Vision, 3(3), 177-280.</w:t>
      </w:r>
    </w:p>
    <w:p w:rsidR="00FB3B29" w:rsidRPr="009E0E37" w:rsidRDefault="00FB3B29" w:rsidP="00FB3B29">
      <w:pPr>
        <w:tabs>
          <w:tab w:val="clear" w:pos="1134"/>
        </w:tabs>
        <w:suppressAutoHyphens w:val="0"/>
        <w:rPr>
          <w:szCs w:val="18"/>
        </w:rPr>
      </w:pPr>
    </w:p>
    <w:p w:rsidR="00FB3B29" w:rsidRPr="009E0E37" w:rsidRDefault="00FB3B29" w:rsidP="00FB3B29">
      <w:pPr>
        <w:tabs>
          <w:tab w:val="clear" w:pos="1134"/>
        </w:tabs>
        <w:suppressAutoHyphens w:val="0"/>
        <w:rPr>
          <w:szCs w:val="18"/>
        </w:rPr>
      </w:pPr>
      <w:proofErr w:type="spellStart"/>
      <w:r w:rsidRPr="009E0E37">
        <w:rPr>
          <w:szCs w:val="18"/>
        </w:rPr>
        <w:t>Vedaldi</w:t>
      </w:r>
      <w:proofErr w:type="spellEnd"/>
      <w:r w:rsidRPr="009E0E37">
        <w:rPr>
          <w:szCs w:val="18"/>
        </w:rPr>
        <w:t xml:space="preserve">, A., &amp; </w:t>
      </w:r>
      <w:proofErr w:type="spellStart"/>
      <w:r w:rsidRPr="009E0E37">
        <w:rPr>
          <w:szCs w:val="18"/>
        </w:rPr>
        <w:t>Lenc</w:t>
      </w:r>
      <w:proofErr w:type="spellEnd"/>
      <w:r w:rsidRPr="009E0E37">
        <w:rPr>
          <w:szCs w:val="18"/>
        </w:rPr>
        <w:t>, K.</w:t>
      </w:r>
      <w:r w:rsidR="00E436A8">
        <w:rPr>
          <w:szCs w:val="18"/>
        </w:rPr>
        <w:t>.</w:t>
      </w:r>
      <w:r w:rsidRPr="009E0E37">
        <w:rPr>
          <w:szCs w:val="18"/>
        </w:rPr>
        <w:t xml:space="preserve"> 2014. </w:t>
      </w:r>
      <w:proofErr w:type="spellStart"/>
      <w:r w:rsidRPr="009E0E37">
        <w:rPr>
          <w:szCs w:val="18"/>
        </w:rPr>
        <w:t>MatConvNet-convolutional</w:t>
      </w:r>
      <w:proofErr w:type="spellEnd"/>
      <w:r w:rsidRPr="009E0E37">
        <w:rPr>
          <w:szCs w:val="18"/>
        </w:rPr>
        <w:t xml:space="preserve"> neural networks for MATLAB. </w:t>
      </w:r>
      <w:proofErr w:type="spellStart"/>
      <w:r w:rsidRPr="009E0E37">
        <w:rPr>
          <w:szCs w:val="18"/>
        </w:rPr>
        <w:t>arXiv</w:t>
      </w:r>
      <w:proofErr w:type="spellEnd"/>
      <w:r w:rsidRPr="009E0E37">
        <w:rPr>
          <w:szCs w:val="18"/>
        </w:rPr>
        <w:t xml:space="preserve"> preprint arXiv:1412.4564.</w:t>
      </w:r>
    </w:p>
    <w:p w:rsidR="00FB3B29" w:rsidRDefault="00FB3B29" w:rsidP="00FF74EE">
      <w:pPr>
        <w:tabs>
          <w:tab w:val="clear" w:pos="1134"/>
        </w:tabs>
        <w:suppressAutoHyphens w:val="0"/>
        <w:rPr>
          <w:szCs w:val="18"/>
        </w:rPr>
      </w:pPr>
    </w:p>
    <w:p w:rsidR="00FF74EE" w:rsidRDefault="00FF74EE" w:rsidP="00FF74EE">
      <w:pPr>
        <w:tabs>
          <w:tab w:val="clear" w:pos="1134"/>
        </w:tabs>
        <w:suppressAutoHyphens w:val="0"/>
        <w:rPr>
          <w:szCs w:val="18"/>
        </w:rPr>
      </w:pPr>
      <w:proofErr w:type="spellStart"/>
      <w:r w:rsidRPr="009E0E37">
        <w:rPr>
          <w:szCs w:val="18"/>
        </w:rPr>
        <w:t>Zagoruyko</w:t>
      </w:r>
      <w:proofErr w:type="spellEnd"/>
      <w:r w:rsidRPr="009E0E37">
        <w:rPr>
          <w:szCs w:val="18"/>
        </w:rPr>
        <w:t xml:space="preserve">, S., &amp; </w:t>
      </w:r>
      <w:proofErr w:type="spellStart"/>
      <w:r w:rsidRPr="009E0E37">
        <w:rPr>
          <w:szCs w:val="18"/>
        </w:rPr>
        <w:t>Komodakis</w:t>
      </w:r>
      <w:proofErr w:type="spellEnd"/>
      <w:r w:rsidRPr="009E0E37">
        <w:rPr>
          <w:szCs w:val="18"/>
        </w:rPr>
        <w:t>, N.</w:t>
      </w:r>
      <w:r w:rsidR="00E436A8">
        <w:rPr>
          <w:szCs w:val="18"/>
        </w:rPr>
        <w:t>,</w:t>
      </w:r>
      <w:r w:rsidRPr="009E0E37">
        <w:rPr>
          <w:szCs w:val="18"/>
        </w:rPr>
        <w:t xml:space="preserve"> 2015. Learning to Compare Image Patches via Convolutional Neural Net-works. </w:t>
      </w:r>
      <w:proofErr w:type="spellStart"/>
      <w:r w:rsidRPr="009E0E37">
        <w:rPr>
          <w:szCs w:val="18"/>
        </w:rPr>
        <w:t>arXiv</w:t>
      </w:r>
      <w:proofErr w:type="spellEnd"/>
      <w:r w:rsidRPr="009E0E37">
        <w:rPr>
          <w:szCs w:val="18"/>
        </w:rPr>
        <w:t xml:space="preserve"> preprint arXiv:1504.03641.</w:t>
      </w:r>
    </w:p>
    <w:p w:rsidR="00010E29" w:rsidRDefault="00010E29" w:rsidP="00FF74EE">
      <w:pPr>
        <w:tabs>
          <w:tab w:val="clear" w:pos="1134"/>
        </w:tabs>
        <w:suppressAutoHyphens w:val="0"/>
        <w:rPr>
          <w:szCs w:val="18"/>
        </w:rPr>
      </w:pPr>
    </w:p>
    <w:p w:rsidR="00C84B31" w:rsidRPr="008F516F" w:rsidRDefault="00C84B31" w:rsidP="008F516F">
      <w:pPr>
        <w:tabs>
          <w:tab w:val="clear" w:pos="1134"/>
        </w:tabs>
        <w:suppressAutoHyphens w:val="0"/>
        <w:rPr>
          <w:szCs w:val="18"/>
        </w:rPr>
      </w:pPr>
      <w:r>
        <w:rPr>
          <w:szCs w:val="18"/>
          <w:lang w:val="en-US" w:eastAsia="zh-CN"/>
        </w:rPr>
        <w:t xml:space="preserve">Zbontar, J., &amp; LeCun, Y., </w:t>
      </w:r>
      <w:r w:rsidRPr="00C84B31">
        <w:rPr>
          <w:szCs w:val="18"/>
          <w:lang w:val="en-US" w:eastAsia="zh-CN"/>
        </w:rPr>
        <w:t xml:space="preserve"> </w:t>
      </w:r>
      <w:r>
        <w:rPr>
          <w:szCs w:val="18"/>
          <w:lang w:val="en-US" w:eastAsia="zh-CN"/>
        </w:rPr>
        <w:t>2015</w:t>
      </w:r>
      <w:r w:rsidRPr="00C84B31">
        <w:rPr>
          <w:szCs w:val="18"/>
          <w:lang w:val="en-US" w:eastAsia="zh-CN"/>
        </w:rPr>
        <w:t xml:space="preserve">. Computing the Stereo Matching Cost With a Convolutional Neural Network. In </w:t>
      </w:r>
      <w:r w:rsidRPr="00C84B31">
        <w:rPr>
          <w:i/>
          <w:iCs/>
          <w:szCs w:val="18"/>
          <w:lang w:val="en-US" w:eastAsia="zh-CN"/>
        </w:rPr>
        <w:t>Proceedings of the IEEE Conference on Computer Vision and Pattern Recognition</w:t>
      </w:r>
      <w:r>
        <w:rPr>
          <w:szCs w:val="18"/>
          <w:lang w:val="en-US" w:eastAsia="zh-CN"/>
        </w:rPr>
        <w:t>. pp. 1592-1599</w:t>
      </w:r>
      <w:r w:rsidRPr="00C84B31">
        <w:rPr>
          <w:szCs w:val="18"/>
          <w:lang w:val="en-US" w:eastAsia="zh-CN"/>
        </w:rPr>
        <w:t>.</w:t>
      </w:r>
    </w:p>
    <w:p w:rsidR="00010E29" w:rsidRPr="00010E29" w:rsidRDefault="00010E29" w:rsidP="00FF74EE">
      <w:pPr>
        <w:tabs>
          <w:tab w:val="clear" w:pos="1134"/>
        </w:tabs>
        <w:suppressAutoHyphens w:val="0"/>
        <w:rPr>
          <w:szCs w:val="18"/>
          <w:lang w:val="en-US"/>
        </w:rPr>
      </w:pPr>
    </w:p>
    <w:p w:rsidR="00262607" w:rsidRPr="00084463" w:rsidRDefault="00262607" w:rsidP="00084463">
      <w:pPr>
        <w:tabs>
          <w:tab w:val="clear" w:pos="1134"/>
        </w:tabs>
        <w:suppressAutoHyphens w:val="0"/>
        <w:rPr>
          <w:rFonts w:eastAsiaTheme="minorEastAsia" w:hint="eastAsia"/>
          <w:szCs w:val="18"/>
          <w:lang w:eastAsia="zh-CN"/>
        </w:rPr>
      </w:pPr>
    </w:p>
    <w:sectPr w:rsidR="00262607" w:rsidRPr="00084463" w:rsidSect="003B0339">
      <w:type w:val="continuous"/>
      <w:pgSz w:w="11907" w:h="16783" w:code="9"/>
      <w:pgMar w:top="1418" w:right="1134" w:bottom="1418" w:left="1134" w:header="0" w:footer="1077" w:gutter="0"/>
      <w:pgNumType w:start="16"/>
      <w:cols w:num="2" w:space="357"/>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ottensteiner" w:date="2015-11-25T18:08:00Z" w:initials="F. R. ">
    <w:p w:rsidR="004F6E2E" w:rsidRDefault="004F6E2E">
      <w:pPr>
        <w:pStyle w:val="CommentText"/>
      </w:pPr>
      <w:r>
        <w:rPr>
          <w:rStyle w:val="CommentReference"/>
        </w:rPr>
        <w:annotationRef/>
      </w:r>
      <w:r>
        <w:t xml:space="preserve">BUT: Don’t you also learn the score function for matching? </w:t>
      </w:r>
    </w:p>
  </w:comment>
  <w:comment w:id="1" w:author="Rottensteiner" w:date="2015-11-25T18:08:00Z" w:initials="F. R. ">
    <w:p w:rsidR="004F6E2E" w:rsidRDefault="004F6E2E">
      <w:pPr>
        <w:pStyle w:val="CommentText"/>
      </w:pPr>
      <w:r>
        <w:rPr>
          <w:rStyle w:val="CommentReference"/>
        </w:rPr>
        <w:annotationRef/>
      </w:r>
      <w:r>
        <w:t xml:space="preserve">This needs to be expanded into a proper ”contribution” paragraph. However, one needs all the results to know how to present this. </w:t>
      </w:r>
    </w:p>
  </w:comment>
  <w:comment w:id="3" w:author="Rottensteiner" w:date="2015-11-25T18:08:00Z" w:initials="F. R. ">
    <w:p w:rsidR="004F6E2E" w:rsidRDefault="004F6E2E">
      <w:pPr>
        <w:pStyle w:val="CommentText"/>
      </w:pPr>
      <w:r>
        <w:rPr>
          <w:rStyle w:val="CommentReference"/>
        </w:rPr>
        <w:annotationRef/>
      </w:r>
      <w:r>
        <w:t>I miss references to work on affine-invariant methods in this section, e.g. ASIFT or affine-invariant Harris. This should be included!</w:t>
      </w:r>
    </w:p>
    <w:p w:rsidR="004F6E2E" w:rsidRDefault="004F6E2E">
      <w:pPr>
        <w:pStyle w:val="CommentText"/>
      </w:pPr>
    </w:p>
    <w:p w:rsidR="004F6E2E" w:rsidRDefault="004F6E2E">
      <w:pPr>
        <w:pStyle w:val="CommentText"/>
      </w:pPr>
      <w:r>
        <w:t xml:space="preserve">Furthermore, I miss a synopsis of the related work at the end (1 paragraph), in which you say explicitly which problems are still unsolved and how you intend to contribute to the state-of-the-art in your paper! </w:t>
      </w:r>
    </w:p>
  </w:comment>
  <w:comment w:id="4" w:author="Rottensteiner" w:date="2015-11-25T18:08:00Z" w:initials="F. R. ">
    <w:p w:rsidR="004F6E2E" w:rsidRDefault="004F6E2E">
      <w:pPr>
        <w:pStyle w:val="CommentText"/>
      </w:pPr>
      <w:r>
        <w:rPr>
          <w:rStyle w:val="CommentReference"/>
        </w:rPr>
        <w:annotationRef/>
      </w:r>
      <w:r>
        <w:t>Correct?</w:t>
      </w:r>
    </w:p>
  </w:comment>
  <w:comment w:id="5" w:author="Rottensteiner" w:date="2015-11-25T18:08:00Z" w:initials="F. R. ">
    <w:p w:rsidR="004F6E2E" w:rsidRDefault="004F6E2E">
      <w:pPr>
        <w:pStyle w:val="CommentText"/>
      </w:pPr>
      <w:r>
        <w:rPr>
          <w:rStyle w:val="CommentReference"/>
        </w:rPr>
        <w:annotationRef/>
      </w:r>
      <w:r>
        <w:t xml:space="preserve">Please write a bit more about this! </w:t>
      </w:r>
    </w:p>
  </w:comment>
  <w:comment w:id="29" w:author="Rottensteiner" w:date="2015-11-25T18:08:00Z" w:initials="F. R. ">
    <w:p w:rsidR="004F6E2E" w:rsidRDefault="004F6E2E">
      <w:pPr>
        <w:pStyle w:val="CommentText"/>
      </w:pPr>
      <w:r>
        <w:rPr>
          <w:rStyle w:val="CommentReference"/>
        </w:rPr>
        <w:annotationRef/>
      </w:r>
      <w:r>
        <w:t xml:space="preserve">Which classifier? </w:t>
      </w:r>
    </w:p>
  </w:comment>
  <w:comment w:id="36" w:author="Rottensteiner" w:date="2015-11-25T18:08:00Z" w:initials="F. R. ">
    <w:p w:rsidR="004F6E2E" w:rsidRDefault="004F6E2E">
      <w:pPr>
        <w:pStyle w:val="CommentText"/>
      </w:pPr>
      <w:r>
        <w:rPr>
          <w:rStyle w:val="CommentReference"/>
        </w:rPr>
        <w:annotationRef/>
      </w:r>
      <w:r>
        <w:t xml:space="preserve">I can’t understand this. </w:t>
      </w:r>
    </w:p>
  </w:comment>
  <w:comment w:id="40" w:author="Rottensteiner" w:date="2015-11-25T18:08:00Z" w:initials="F. R. ">
    <w:p w:rsidR="004F6E2E" w:rsidRDefault="004F6E2E">
      <w:pPr>
        <w:pStyle w:val="CommentText"/>
      </w:pPr>
      <w:r>
        <w:rPr>
          <w:rStyle w:val="CommentReference"/>
        </w:rPr>
        <w:annotationRef/>
      </w:r>
      <w:r>
        <w:t xml:space="preserve">I can’t understand this. </w:t>
      </w:r>
    </w:p>
  </w:comment>
  <w:comment w:id="62" w:author="Rottensteiner" w:date="2015-11-25T18:08:00Z" w:initials="F. R. ">
    <w:p w:rsidR="004F6E2E" w:rsidRDefault="004F6E2E">
      <w:pPr>
        <w:pStyle w:val="CommentText"/>
      </w:pPr>
      <w:r>
        <w:rPr>
          <w:rStyle w:val="CommentReference"/>
        </w:rPr>
        <w:annotationRef/>
      </w:r>
      <w:r>
        <w:t xml:space="preserve">I am afraid you will have to write more about these references (1 sentence per ref, to indicate where you differ). </w:t>
      </w:r>
    </w:p>
  </w:comment>
  <w:comment w:id="79" w:author="Rottensteiner" w:date="2015-11-26T16:41:00Z" w:initials="F. R. ">
    <w:p w:rsidR="004F6E2E" w:rsidRDefault="004F6E2E" w:rsidP="00EC51CD">
      <w:pPr>
        <w:pStyle w:val="CommentText"/>
      </w:pPr>
      <w:r>
        <w:rPr>
          <w:rStyle w:val="CommentReference"/>
        </w:rPr>
        <w:annotationRef/>
      </w:r>
      <w:r>
        <w:t xml:space="preserve">I am afraid you will have to write more about these references (1 sentence per ref, to indicate where you differ). </w:t>
      </w:r>
    </w:p>
  </w:comment>
  <w:comment w:id="92" w:author="Rottensteiner" w:date="2015-11-25T18:08:00Z" w:initials="F. R. ">
    <w:p w:rsidR="004F6E2E" w:rsidRDefault="004F6E2E">
      <w:pPr>
        <w:pStyle w:val="CommentText"/>
      </w:pPr>
      <w:r>
        <w:rPr>
          <w:rStyle w:val="CommentReference"/>
        </w:rPr>
        <w:annotationRef/>
      </w:r>
      <w:r>
        <w:t xml:space="preserve">Do they also use CNN? </w:t>
      </w:r>
    </w:p>
  </w:comment>
  <w:comment w:id="96" w:author="Rottensteiner" w:date="2015-11-26T21:43:00Z" w:initials="F. R. ">
    <w:p w:rsidR="004F6E2E" w:rsidRDefault="004F6E2E" w:rsidP="00F8789E">
      <w:pPr>
        <w:pStyle w:val="CommentText"/>
      </w:pPr>
      <w:r>
        <w:rPr>
          <w:rStyle w:val="CommentReference"/>
        </w:rPr>
        <w:annotationRef/>
      </w:r>
      <w:r>
        <w:t xml:space="preserve">Do they also use CNN? </w:t>
      </w:r>
    </w:p>
  </w:comment>
  <w:comment w:id="98" w:author="Rottensteiner" w:date="2015-11-26T21:45:00Z" w:initials="F. R. ">
    <w:p w:rsidR="004F6E2E" w:rsidRDefault="004F6E2E" w:rsidP="00F8789E">
      <w:pPr>
        <w:pStyle w:val="CommentText"/>
      </w:pPr>
      <w:r>
        <w:rPr>
          <w:rStyle w:val="CommentReference"/>
        </w:rPr>
        <w:annotationRef/>
      </w:r>
      <w:r>
        <w:t xml:space="preserve">Do they also use CNN? </w:t>
      </w:r>
    </w:p>
  </w:comment>
  <w:comment w:id="101" w:author="Rottensteiner" w:date="2015-11-25T18:08:00Z" w:initials="F. R. ">
    <w:p w:rsidR="004F6E2E" w:rsidRDefault="004F6E2E">
      <w:pPr>
        <w:pStyle w:val="CommentText"/>
      </w:pPr>
      <w:r>
        <w:rPr>
          <w:rStyle w:val="CommentReference"/>
        </w:rPr>
        <w:annotationRef/>
      </w:r>
      <w:r>
        <w:t xml:space="preserve">I cannot understand this. </w:t>
      </w:r>
    </w:p>
  </w:comment>
  <w:comment w:id="128" w:author="Rottensteiner" w:date="2015-11-25T18:08:00Z" w:initials="F. R. ">
    <w:p w:rsidR="004F6E2E" w:rsidRDefault="004F6E2E">
      <w:pPr>
        <w:pStyle w:val="CommentText"/>
      </w:pPr>
      <w:r>
        <w:rPr>
          <w:rStyle w:val="CommentReference"/>
        </w:rPr>
        <w:annotationRef/>
      </w:r>
      <w:r>
        <w:t xml:space="preserve">What do you want to say with that? </w:t>
      </w:r>
    </w:p>
    <w:p w:rsidR="004F6E2E" w:rsidRDefault="004F6E2E">
      <w:pPr>
        <w:pStyle w:val="CommentText"/>
      </w:pPr>
    </w:p>
  </w:comment>
  <w:comment w:id="129" w:author="Rottensteiner" w:date="2015-11-27T19:12:00Z" w:initials="F. R. ">
    <w:p w:rsidR="004F6E2E" w:rsidRDefault="004F6E2E" w:rsidP="00290F54">
      <w:pPr>
        <w:pStyle w:val="CommentText"/>
      </w:pPr>
      <w:r>
        <w:rPr>
          <w:rStyle w:val="CommentReference"/>
        </w:rPr>
        <w:annotationRef/>
      </w:r>
      <w:r>
        <w:t xml:space="preserve">Please be explicit about the prerequisites. What exactly do you need? (Obviously, training data!) </w:t>
      </w:r>
    </w:p>
  </w:comment>
  <w:comment w:id="130" w:author="Rottensteiner" w:date="2015-11-27T19:12:00Z" w:initials="F. R. ">
    <w:p w:rsidR="004F6E2E" w:rsidRDefault="004F6E2E" w:rsidP="00290F54">
      <w:pPr>
        <w:pStyle w:val="CommentText"/>
      </w:pPr>
      <w:r>
        <w:rPr>
          <w:rStyle w:val="CommentReference"/>
        </w:rPr>
        <w:annotationRef/>
      </w:r>
      <w:r>
        <w:t xml:space="preserve">Is this loss function your contribution? </w:t>
      </w:r>
    </w:p>
  </w:comment>
  <w:comment w:id="131" w:author="Rottensteiner" w:date="2015-11-27T19:12:00Z" w:initials="F. R. ">
    <w:p w:rsidR="004F6E2E" w:rsidRDefault="004F6E2E" w:rsidP="00290F54">
      <w:pPr>
        <w:pStyle w:val="CommentText"/>
      </w:pPr>
      <w:r>
        <w:rPr>
          <w:rStyle w:val="CommentReference"/>
        </w:rPr>
        <w:annotationRef/>
      </w:r>
      <w:r>
        <w:t xml:space="preserve">Need to be explained in the text. </w:t>
      </w:r>
    </w:p>
  </w:comment>
  <w:comment w:id="132" w:author="Rottensteiner" w:date="2015-11-27T19:12:00Z" w:initials="F. R. ">
    <w:p w:rsidR="004F6E2E" w:rsidRDefault="004F6E2E" w:rsidP="00290F54">
      <w:pPr>
        <w:pStyle w:val="CommentText"/>
      </w:pPr>
      <w:r>
        <w:rPr>
          <w:rStyle w:val="CommentReference"/>
        </w:rPr>
        <w:annotationRef/>
      </w:r>
      <w:r>
        <w:t xml:space="preserve">To be done: motivate use of </w:t>
      </w:r>
      <w:proofErr w:type="spellStart"/>
      <w:r>
        <w:t>lpull</w:t>
      </w:r>
      <w:proofErr w:type="spellEnd"/>
      <w:r>
        <w:t xml:space="preserve"> and </w:t>
      </w:r>
      <w:proofErr w:type="spellStart"/>
      <w:r>
        <w:t>lpush</w:t>
      </w:r>
      <w:proofErr w:type="spellEnd"/>
      <w:r>
        <w:t>!</w:t>
      </w:r>
    </w:p>
  </w:comment>
  <w:comment w:id="133" w:author="Rottensteiner" w:date="2015-11-27T19:29:00Z" w:initials="F. R. ">
    <w:p w:rsidR="004F6E2E" w:rsidRDefault="004F6E2E" w:rsidP="00F56AE7">
      <w:pPr>
        <w:pStyle w:val="CommentText"/>
      </w:pPr>
      <w:r>
        <w:rPr>
          <w:rStyle w:val="CommentReference"/>
        </w:rPr>
        <w:annotationRef/>
      </w:r>
      <w:r>
        <w:t>Indicate the two radii in the figure!</w:t>
      </w:r>
    </w:p>
  </w:comment>
  <w:comment w:id="137" w:author="Rottensteiner" w:date="2015-11-26T08:34:00Z" w:initials="F. R. ">
    <w:p w:rsidR="004F6E2E" w:rsidRDefault="004F6E2E" w:rsidP="00C85251">
      <w:pPr>
        <w:pStyle w:val="CommentText"/>
      </w:pPr>
      <w:r>
        <w:rPr>
          <w:rStyle w:val="CommentReference"/>
        </w:rPr>
        <w:annotationRef/>
      </w:r>
      <w:r>
        <w:t xml:space="preserve">Ah! OK, this has to be stated before 4.1. Thus, I think you should change </w:t>
      </w:r>
    </w:p>
  </w:comment>
  <w:comment w:id="138" w:author="Rottensteiner" w:date="2015-11-26T08:16:00Z" w:initials="F. R. ">
    <w:p w:rsidR="004F6E2E" w:rsidRDefault="004F6E2E">
      <w:pPr>
        <w:pStyle w:val="CommentText"/>
      </w:pPr>
      <w:r>
        <w:rPr>
          <w:rStyle w:val="CommentReference"/>
        </w:rPr>
        <w:annotationRef/>
      </w:r>
      <w:r>
        <w:t xml:space="preserve">?? Isn’t this a weight of the regularisation term? </w:t>
      </w:r>
    </w:p>
  </w:comment>
  <w:comment w:id="139" w:author="Rottensteiner" w:date="2015-11-26T08:30:00Z" w:initials="F. R. ">
    <w:p w:rsidR="004F6E2E" w:rsidRDefault="004F6E2E">
      <w:pPr>
        <w:pStyle w:val="CommentText"/>
      </w:pPr>
      <w:r>
        <w:rPr>
          <w:rStyle w:val="CommentReference"/>
        </w:rPr>
        <w:annotationRef/>
      </w:r>
      <w:r>
        <w:t xml:space="preserve">Where does the index </w:t>
      </w:r>
      <w:proofErr w:type="spellStart"/>
      <w:r>
        <w:t>i</w:t>
      </w:r>
      <w:proofErr w:type="spellEnd"/>
      <w:r>
        <w:t xml:space="preserve"> disappear to? I guess there has to be a sum over all training data? Or do you use online gradient descent? Please explain!!</w:t>
      </w:r>
    </w:p>
  </w:comment>
  <w:comment w:id="140" w:author="Rottensteiner" w:date="2015-11-26T08:28:00Z" w:initials="F. R. ">
    <w:p w:rsidR="004F6E2E" w:rsidRDefault="004F6E2E">
      <w:pPr>
        <w:pStyle w:val="CommentText"/>
      </w:pPr>
      <w:r>
        <w:rPr>
          <w:rStyle w:val="CommentReference"/>
        </w:rPr>
        <w:annotationRef/>
      </w:r>
      <w:r>
        <w:t>I hear about this for the first time. Has to be introduced in Section 3!</w:t>
      </w:r>
    </w:p>
    <w:p w:rsidR="004F6E2E" w:rsidRDefault="004F6E2E">
      <w:pPr>
        <w:pStyle w:val="CommentText"/>
      </w:pPr>
    </w:p>
    <w:p w:rsidR="004F6E2E" w:rsidRDefault="004F6E2E">
      <w:pPr>
        <w:pStyle w:val="CommentText"/>
      </w:pPr>
      <w:r>
        <w:t xml:space="preserve">BUT:  in NN, one often assumes a bias feature which always has the value 1, so that b is a part of the weight matrix w (… if w is in fact the weight matrix…) </w:t>
      </w:r>
    </w:p>
  </w:comment>
  <w:comment w:id="152" w:author="Rottensteiner" w:date="2015-11-25T18:08:00Z" w:initials="F. R. ">
    <w:p w:rsidR="004F6E2E" w:rsidRDefault="004F6E2E">
      <w:pPr>
        <w:pStyle w:val="CommentText"/>
      </w:pPr>
      <w:r>
        <w:rPr>
          <w:rStyle w:val="CommentReference"/>
        </w:rPr>
        <w:annotationRef/>
      </w:r>
      <w:r>
        <w:t>Volume?</w:t>
      </w:r>
    </w:p>
  </w:comment>
  <w:comment w:id="153" w:author="Rottensteiner" w:date="2015-11-25T18:08:00Z" w:initials="F. R. ">
    <w:p w:rsidR="004F6E2E" w:rsidRDefault="004F6E2E">
      <w:pPr>
        <w:pStyle w:val="CommentText"/>
      </w:pPr>
      <w:r>
        <w:rPr>
          <w:rStyle w:val="CommentReference"/>
        </w:rPr>
        <w:annotationRef/>
      </w:r>
      <w:r>
        <w:t xml:space="preserve">Not really a reference… Requires more information. </w:t>
      </w:r>
    </w:p>
  </w:comment>
  <w:comment w:id="154" w:author="Rottensteiner" w:date="2015-11-25T18:08:00Z" w:initials="F. R. ">
    <w:p w:rsidR="004F6E2E" w:rsidRDefault="004F6E2E">
      <w:pPr>
        <w:pStyle w:val="CommentText"/>
      </w:pPr>
      <w:r>
        <w:rPr>
          <w:rStyle w:val="CommentReference"/>
        </w:rPr>
        <w:annotationRef/>
      </w:r>
      <w:r>
        <w:t>Volume?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F00" w:rsidRDefault="00823F00" w:rsidP="008D23ED">
      <w:r>
        <w:separator/>
      </w:r>
    </w:p>
  </w:endnote>
  <w:endnote w:type="continuationSeparator" w:id="0">
    <w:p w:rsidR="00823F00" w:rsidRDefault="00823F00" w:rsidP="008D23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LCHCA+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E2E" w:rsidRDefault="004F6E2E" w:rsidP="00E02D82">
    <w:pPr>
      <w:pStyle w:val="Footer"/>
    </w:pPr>
    <w:r>
      <w:t>______________________</w:t>
    </w:r>
  </w:p>
  <w:p w:rsidR="004F6E2E" w:rsidRDefault="004F6E2E" w:rsidP="00E02D82">
    <w:pPr>
      <w:pStyle w:val="Footer"/>
    </w:pPr>
    <w:r>
      <w:t>* Corresponding author.</w:t>
    </w:r>
  </w:p>
  <w:p w:rsidR="004F6E2E" w:rsidRDefault="004F6E2E">
    <w:pPr>
      <w:pStyle w:val="Footer"/>
    </w:pPr>
  </w:p>
  <w:p w:rsidR="004F6E2E" w:rsidRDefault="004F6E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F00" w:rsidRDefault="00823F00" w:rsidP="008D23ED">
      <w:r>
        <w:separator/>
      </w:r>
    </w:p>
  </w:footnote>
  <w:footnote w:type="continuationSeparator" w:id="0">
    <w:p w:rsidR="00823F00" w:rsidRDefault="00823F00" w:rsidP="008D23ED">
      <w:r>
        <w:continuationSeparator/>
      </w:r>
    </w:p>
  </w:footnote>
  <w:footnote w:id="1">
    <w:p w:rsidR="004F6E2E" w:rsidRPr="00044C34" w:rsidRDefault="004F6E2E" w:rsidP="00FF74EE">
      <w:pPr>
        <w:pStyle w:val="FootnoteText"/>
        <w:rPr>
          <w:lang w:val="en-US"/>
        </w:rPr>
      </w:pPr>
      <w:r>
        <w:rPr>
          <w:rStyle w:val="FootnoteReference"/>
        </w:rPr>
        <w:footnoteRef/>
      </w:r>
      <w:r w:rsidRPr="00044C34">
        <w:rPr>
          <w:lang w:val="en-US"/>
        </w:rPr>
        <w:t xml:space="preserve"> </w:t>
      </w:r>
      <w:r w:rsidRPr="00044C34">
        <w:rPr>
          <w:sz w:val="16"/>
          <w:szCs w:val="16"/>
          <w:lang w:val="en-US"/>
        </w:rPr>
        <w:t>http://www.vlfeat.org/matconvnet/</w:t>
      </w:r>
      <w:r w:rsidRPr="00044C34">
        <w:rPr>
          <w:rFonts w:hint="eastAsia"/>
          <w:sz w:val="16"/>
          <w:szCs w:val="16"/>
          <w:lang w:val="en-US"/>
        </w:rPr>
        <w:t xml:space="preserve"> (accessed 25 November 2015)</w:t>
      </w:r>
    </w:p>
  </w:footnote>
  <w:footnote w:id="2">
    <w:p w:rsidR="004F6E2E" w:rsidRPr="00044C34" w:rsidRDefault="004F6E2E" w:rsidP="00FF74EE">
      <w:pPr>
        <w:pStyle w:val="FootnoteText"/>
        <w:rPr>
          <w:lang w:val="en-US"/>
        </w:rPr>
      </w:pPr>
      <w:r>
        <w:rPr>
          <w:rStyle w:val="FootnoteReference"/>
        </w:rPr>
        <w:footnoteRef/>
      </w:r>
      <w:r w:rsidRPr="00044C34">
        <w:rPr>
          <w:lang w:val="en-US"/>
        </w:rPr>
        <w:t xml:space="preserve"> </w:t>
      </w:r>
      <w:r w:rsidRPr="00044C34">
        <w:rPr>
          <w:sz w:val="16"/>
          <w:szCs w:val="16"/>
          <w:lang w:val="en-US"/>
        </w:rPr>
        <w:t>http://www.vlfeat.org/</w:t>
      </w:r>
      <w:r>
        <w:rPr>
          <w:rFonts w:hint="eastAsia"/>
          <w:sz w:val="16"/>
          <w:szCs w:val="16"/>
          <w:lang w:val="en-US"/>
        </w:rPr>
        <w:t xml:space="preserve"> </w:t>
      </w:r>
      <w:r w:rsidRPr="00044C34">
        <w:rPr>
          <w:rFonts w:hint="eastAsia"/>
          <w:sz w:val="16"/>
          <w:szCs w:val="16"/>
          <w:lang w:val="en-US"/>
        </w:rPr>
        <w:t>(accessed 25 November 2015)</w:t>
      </w:r>
    </w:p>
  </w:footnote>
  <w:footnote w:id="3">
    <w:p w:rsidR="004F6E2E" w:rsidRPr="00044C34" w:rsidRDefault="004F6E2E" w:rsidP="00FF74EE">
      <w:pPr>
        <w:pStyle w:val="FootnoteText"/>
        <w:rPr>
          <w:lang w:val="en-US"/>
        </w:rPr>
      </w:pPr>
      <w:r>
        <w:rPr>
          <w:rStyle w:val="FootnoteReference"/>
        </w:rPr>
        <w:footnoteRef/>
      </w:r>
      <w:r w:rsidRPr="00044C34">
        <w:rPr>
          <w:lang w:val="en-US"/>
        </w:rPr>
        <w:t xml:space="preserve"> </w:t>
      </w:r>
      <w:r w:rsidRPr="00044C34">
        <w:rPr>
          <w:sz w:val="16"/>
          <w:szCs w:val="16"/>
          <w:lang w:val="en-US"/>
        </w:rPr>
        <w:t>http://www.vlfeat.org/benchmarks/</w:t>
      </w:r>
      <w:r w:rsidRPr="00044C34">
        <w:rPr>
          <w:rFonts w:hint="eastAsia"/>
          <w:sz w:val="16"/>
          <w:szCs w:val="16"/>
          <w:lang w:val="en-US"/>
        </w:rPr>
        <w:t xml:space="preserve"> (accessed 25 November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D463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CD50F150"/>
    <w:lvl w:ilvl="0">
      <w:start w:val="1"/>
      <w:numFmt w:val="decimal"/>
      <w:pStyle w:val="Heading1"/>
      <w:lvlText w:val="%1."/>
      <w:lvlJc w:val="left"/>
      <w:pPr>
        <w:tabs>
          <w:tab w:val="num" w:pos="360"/>
        </w:tabs>
        <w:ind w:left="0" w:firstLine="0"/>
      </w:pPr>
      <w:rPr>
        <w:rFonts w:ascii="Times New Roman" w:hAnsi="Times New Roman" w:hint="default"/>
        <w:b/>
        <w:i w:val="0"/>
        <w:sz w:val="18"/>
      </w:rPr>
    </w:lvl>
    <w:lvl w:ilvl="1">
      <w:start w:val="1"/>
      <w:numFmt w:val="decimal"/>
      <w:pStyle w:val="Heading2"/>
      <w:lvlText w:val="%1.%2"/>
      <w:lvlJc w:val="left"/>
      <w:pPr>
        <w:tabs>
          <w:tab w:val="num" w:pos="360"/>
        </w:tabs>
        <w:ind w:left="0" w:firstLine="0"/>
      </w:pPr>
      <w:rPr>
        <w:rFonts w:ascii="Times New Roman" w:hAnsi="Times New Roman" w:hint="default"/>
        <w:b/>
        <w:i w:val="0"/>
        <w:sz w:val="18"/>
        <w:u w:val="none"/>
      </w:rPr>
    </w:lvl>
    <w:lvl w:ilvl="2">
      <w:start w:val="1"/>
      <w:numFmt w:val="decimal"/>
      <w:pStyle w:val="Heading3"/>
      <w:lvlText w:val="%1.%2.%3"/>
      <w:lvlJc w:val="left"/>
      <w:pPr>
        <w:tabs>
          <w:tab w:val="num" w:pos="720"/>
        </w:tabs>
        <w:ind w:left="0" w:firstLine="0"/>
      </w:pPr>
      <w:rPr>
        <w:rFonts w:ascii="Times New Roman" w:hAnsi="Times New Roman" w:hint="default"/>
        <w:b/>
        <w:i w:val="0"/>
        <w:sz w:val="18"/>
        <w:u w:val="none"/>
      </w:rPr>
    </w:lvl>
    <w:lvl w:ilvl="3">
      <w:start w:val="1"/>
      <w:numFmt w:val="decimal"/>
      <w:pStyle w:val="Heading4"/>
      <w:lvlText w:val="%1.%2.%3.%4"/>
      <w:lvlJc w:val="left"/>
      <w:pPr>
        <w:tabs>
          <w:tab w:val="num" w:pos="0"/>
        </w:tabs>
        <w:ind w:left="0" w:firstLine="0"/>
      </w:pPr>
      <w:rPr>
        <w:rFonts w:ascii="Times New Roman" w:hAnsi="Times New Roman" w:hint="default"/>
        <w:b w:val="0"/>
        <w:i w:val="0"/>
        <w:sz w:val="22"/>
      </w:rPr>
    </w:lvl>
    <w:lvl w:ilvl="4">
      <w:start w:val="1"/>
      <w:numFmt w:val="decimal"/>
      <w:pStyle w:val="Heading5"/>
      <w:lvlText w:val="(%5)"/>
      <w:lvlJc w:val="left"/>
      <w:pPr>
        <w:tabs>
          <w:tab w:val="num" w:pos="0"/>
        </w:tabs>
        <w:ind w:left="708" w:hanging="708"/>
      </w:pPr>
    </w:lvl>
    <w:lvl w:ilvl="5">
      <w:start w:val="1"/>
      <w:numFmt w:val="lowerLetter"/>
      <w:pStyle w:val="Heading6"/>
      <w:lvlText w:val="(%6)"/>
      <w:lvlJc w:val="left"/>
      <w:pPr>
        <w:tabs>
          <w:tab w:val="num" w:pos="0"/>
        </w:tabs>
        <w:ind w:left="1416" w:hanging="708"/>
      </w:pPr>
    </w:lvl>
    <w:lvl w:ilvl="6">
      <w:start w:val="1"/>
      <w:numFmt w:val="lowerRoman"/>
      <w:pStyle w:val="Heading7"/>
      <w:lvlText w:val="(%7)"/>
      <w:lvlJc w:val="left"/>
      <w:pPr>
        <w:tabs>
          <w:tab w:val="num" w:pos="0"/>
        </w:tabs>
        <w:ind w:left="2124" w:hanging="708"/>
      </w:pPr>
    </w:lvl>
    <w:lvl w:ilvl="7">
      <w:start w:val="1"/>
      <w:numFmt w:val="lowerLetter"/>
      <w:pStyle w:val="Heading8"/>
      <w:lvlText w:val="(%8)"/>
      <w:lvlJc w:val="left"/>
      <w:pPr>
        <w:tabs>
          <w:tab w:val="num" w:pos="0"/>
        </w:tabs>
        <w:ind w:left="2832" w:hanging="708"/>
      </w:pPr>
    </w:lvl>
    <w:lvl w:ilvl="8">
      <w:start w:val="1"/>
      <w:numFmt w:val="lowerRoman"/>
      <w:pStyle w:val="Heading9"/>
      <w:lvlText w:val="(%9)"/>
      <w:lvlJc w:val="left"/>
      <w:pPr>
        <w:tabs>
          <w:tab w:val="num" w:pos="0"/>
        </w:tabs>
        <w:ind w:left="3540" w:hanging="708"/>
      </w:pPr>
    </w:lvl>
  </w:abstractNum>
  <w:abstractNum w:abstractNumId="2">
    <w:nsid w:val="FFFFFFFE"/>
    <w:multiLevelType w:val="singleLevel"/>
    <w:tmpl w:val="9CD2D358"/>
    <w:lvl w:ilvl="0">
      <w:numFmt w:val="decimal"/>
      <w:pStyle w:val="Listdash"/>
      <w:lvlText w:val="*"/>
      <w:lvlJc w:val="left"/>
    </w:lvl>
  </w:abstractNum>
  <w:abstractNum w:abstractNumId="3">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nsid w:val="10C86DD6"/>
    <w:multiLevelType w:val="hybridMultilevel"/>
    <w:tmpl w:val="C880662E"/>
    <w:lvl w:ilvl="0" w:tplc="133C421E">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1E65E5"/>
    <w:multiLevelType w:val="hybridMultilevel"/>
    <w:tmpl w:val="BA8284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7B77082"/>
    <w:multiLevelType w:val="hybridMultilevel"/>
    <w:tmpl w:val="CA8623BA"/>
    <w:lvl w:ilvl="0" w:tplc="3C68D7C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BDB4D9D"/>
    <w:multiLevelType w:val="hybridMultilevel"/>
    <w:tmpl w:val="D654EA26"/>
    <w:lvl w:ilvl="0" w:tplc="30661D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657096C"/>
    <w:multiLevelType w:val="hybridMultilevel"/>
    <w:tmpl w:val="A2B0A9FA"/>
    <w:lvl w:ilvl="0" w:tplc="6064493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abstractNum w:abstractNumId="10">
    <w:nsid w:val="29F60523"/>
    <w:multiLevelType w:val="hybridMultilevel"/>
    <w:tmpl w:val="70609630"/>
    <w:lvl w:ilvl="0" w:tplc="FE20AA5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EB39CF"/>
    <w:multiLevelType w:val="hybridMultilevel"/>
    <w:tmpl w:val="EF28851A"/>
    <w:lvl w:ilvl="0" w:tplc="ECE012A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E306E9"/>
    <w:multiLevelType w:val="hybridMultilevel"/>
    <w:tmpl w:val="6382D9CA"/>
    <w:lvl w:ilvl="0" w:tplc="C0889EF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D14C12"/>
    <w:multiLevelType w:val="multilevel"/>
    <w:tmpl w:val="173A59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nsid w:val="4BF96253"/>
    <w:multiLevelType w:val="hybridMultilevel"/>
    <w:tmpl w:val="358EFB6C"/>
    <w:lvl w:ilvl="0" w:tplc="04070001">
      <w:start w:val="56"/>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BC30BEB"/>
    <w:multiLevelType w:val="hybridMultilevel"/>
    <w:tmpl w:val="18EA2066"/>
    <w:lvl w:ilvl="0" w:tplc="D104344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446FEE"/>
    <w:multiLevelType w:val="hybridMultilevel"/>
    <w:tmpl w:val="99FA981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520726"/>
    <w:multiLevelType w:val="hybridMultilevel"/>
    <w:tmpl w:val="8D5EC06A"/>
    <w:lvl w:ilvl="0" w:tplc="1AF8DBC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7C1808"/>
    <w:multiLevelType w:val="hybridMultilevel"/>
    <w:tmpl w:val="A28EAEBC"/>
    <w:lvl w:ilvl="0" w:tplc="E5C0A2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4B12F87"/>
    <w:multiLevelType w:val="hybridMultilevel"/>
    <w:tmpl w:val="387AF14A"/>
    <w:lvl w:ilvl="0" w:tplc="5D84FB5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7BB5017"/>
    <w:multiLevelType w:val="hybridMultilevel"/>
    <w:tmpl w:val="96049FC8"/>
    <w:lvl w:ilvl="0" w:tplc="9218122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03607DE"/>
    <w:multiLevelType w:val="hybridMultilevel"/>
    <w:tmpl w:val="F26E0F2A"/>
    <w:lvl w:ilvl="0" w:tplc="A0DC8208">
      <w:start w:val="1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D331F"/>
    <w:multiLevelType w:val="hybridMultilevel"/>
    <w:tmpl w:val="FF0C2674"/>
    <w:lvl w:ilvl="0" w:tplc="04070001">
      <w:start w:val="56"/>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9"/>
  </w:num>
  <w:num w:numId="4">
    <w:abstractNumId w:val="3"/>
  </w:num>
  <w:num w:numId="5">
    <w:abstractNumId w:val="0"/>
  </w:num>
  <w:num w:numId="6">
    <w:abstractNumId w:val="6"/>
  </w:num>
  <w:num w:numId="7">
    <w:abstractNumId w:val="1"/>
    <w:lvlOverride w:ilvl="0">
      <w:startOverride w:val="4"/>
    </w:lvlOverride>
    <w:lvlOverride w:ilvl="1">
      <w:startOverride w:val="2"/>
    </w:lvlOverride>
    <w:lvlOverride w:ilvl="2">
      <w:startOverride w:val="1"/>
    </w:lvlOverride>
  </w:num>
  <w:num w:numId="8">
    <w:abstractNumId w:val="1"/>
    <w:lvlOverride w:ilvl="0">
      <w:startOverride w:val="4"/>
    </w:lvlOverride>
    <w:lvlOverride w:ilvl="1">
      <w:startOverride w:val="2"/>
    </w:lvlOverride>
    <w:lvlOverride w:ilvl="2">
      <w:startOverride w:val="1"/>
    </w:lvlOverride>
  </w:num>
  <w:num w:numId="9">
    <w:abstractNumId w:val="4"/>
  </w:num>
  <w:num w:numId="10">
    <w:abstractNumId w:val="13"/>
  </w:num>
  <w:num w:numId="11">
    <w:abstractNumId w:val="14"/>
  </w:num>
  <w:num w:numId="12">
    <w:abstractNumId w:val="22"/>
  </w:num>
  <w:num w:numId="13">
    <w:abstractNumId w:val="8"/>
  </w:num>
  <w:num w:numId="14">
    <w:abstractNumId w:val="18"/>
  </w:num>
  <w:num w:numId="15">
    <w:abstractNumId w:val="21"/>
  </w:num>
  <w:num w:numId="16">
    <w:abstractNumId w:val="11"/>
  </w:num>
  <w:num w:numId="17">
    <w:abstractNumId w:val="10"/>
  </w:num>
  <w:num w:numId="18">
    <w:abstractNumId w:val="12"/>
  </w:num>
  <w:num w:numId="19">
    <w:abstractNumId w:val="17"/>
  </w:num>
  <w:num w:numId="20">
    <w:abstractNumId w:val="19"/>
  </w:num>
  <w:num w:numId="21">
    <w:abstractNumId w:val="5"/>
  </w:num>
  <w:num w:numId="22">
    <w:abstractNumId w:val="15"/>
  </w:num>
  <w:num w:numId="23">
    <w:abstractNumId w:val="7"/>
  </w:num>
  <w:num w:numId="24">
    <w:abstractNumId w:val="20"/>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3"/>
  <w:proofState w:spelling="clean"/>
  <w:defaultTabStop w:val="708"/>
  <w:hyphenationZone w:val="425"/>
  <w:drawingGridHorizontalSpacing w:val="90"/>
  <w:displayHorizontalDrawingGridEvery w:val="2"/>
  <w:characterSpacingControl w:val="doNotCompress"/>
  <w:footnotePr>
    <w:footnote w:id="-1"/>
    <w:footnote w:id="0"/>
  </w:footnotePr>
  <w:endnotePr>
    <w:endnote w:id="-1"/>
    <w:endnote w:id="0"/>
  </w:endnotePr>
  <w:compat>
    <w:useFELayout/>
  </w:compat>
  <w:rsids>
    <w:rsidRoot w:val="0060400C"/>
    <w:rsid w:val="00001DAC"/>
    <w:rsid w:val="00003283"/>
    <w:rsid w:val="000033DB"/>
    <w:rsid w:val="0000387C"/>
    <w:rsid w:val="00004342"/>
    <w:rsid w:val="00004702"/>
    <w:rsid w:val="00005C9F"/>
    <w:rsid w:val="000069A8"/>
    <w:rsid w:val="00007429"/>
    <w:rsid w:val="00007F11"/>
    <w:rsid w:val="00010CFF"/>
    <w:rsid w:val="00010E29"/>
    <w:rsid w:val="0001152B"/>
    <w:rsid w:val="00012781"/>
    <w:rsid w:val="000144A6"/>
    <w:rsid w:val="00014D96"/>
    <w:rsid w:val="00015937"/>
    <w:rsid w:val="00020378"/>
    <w:rsid w:val="00020F89"/>
    <w:rsid w:val="00022C64"/>
    <w:rsid w:val="000240E5"/>
    <w:rsid w:val="0002414D"/>
    <w:rsid w:val="00041759"/>
    <w:rsid w:val="000438CC"/>
    <w:rsid w:val="00044112"/>
    <w:rsid w:val="000456D3"/>
    <w:rsid w:val="000468DD"/>
    <w:rsid w:val="00047C66"/>
    <w:rsid w:val="00047F02"/>
    <w:rsid w:val="00051780"/>
    <w:rsid w:val="00052871"/>
    <w:rsid w:val="0005439B"/>
    <w:rsid w:val="00057F41"/>
    <w:rsid w:val="00061157"/>
    <w:rsid w:val="00061799"/>
    <w:rsid w:val="00063202"/>
    <w:rsid w:val="000636D8"/>
    <w:rsid w:val="00065867"/>
    <w:rsid w:val="00065C90"/>
    <w:rsid w:val="0006653E"/>
    <w:rsid w:val="000669B7"/>
    <w:rsid w:val="000706E4"/>
    <w:rsid w:val="00071017"/>
    <w:rsid w:val="00072EF0"/>
    <w:rsid w:val="00074DA0"/>
    <w:rsid w:val="000772DB"/>
    <w:rsid w:val="00083569"/>
    <w:rsid w:val="00084463"/>
    <w:rsid w:val="0008459B"/>
    <w:rsid w:val="00085B2F"/>
    <w:rsid w:val="00085E49"/>
    <w:rsid w:val="00086329"/>
    <w:rsid w:val="00087580"/>
    <w:rsid w:val="00090E57"/>
    <w:rsid w:val="000918BE"/>
    <w:rsid w:val="000919F6"/>
    <w:rsid w:val="00092738"/>
    <w:rsid w:val="00095398"/>
    <w:rsid w:val="00095EAB"/>
    <w:rsid w:val="0009712F"/>
    <w:rsid w:val="000A1340"/>
    <w:rsid w:val="000A4493"/>
    <w:rsid w:val="000A4EAF"/>
    <w:rsid w:val="000B06F4"/>
    <w:rsid w:val="000B0BBD"/>
    <w:rsid w:val="000B0E52"/>
    <w:rsid w:val="000B1230"/>
    <w:rsid w:val="000B19BC"/>
    <w:rsid w:val="000B234D"/>
    <w:rsid w:val="000B5D2C"/>
    <w:rsid w:val="000B71B1"/>
    <w:rsid w:val="000C0ECA"/>
    <w:rsid w:val="000C571F"/>
    <w:rsid w:val="000C7999"/>
    <w:rsid w:val="000C7E28"/>
    <w:rsid w:val="000D03D3"/>
    <w:rsid w:val="000D0823"/>
    <w:rsid w:val="000D4CF4"/>
    <w:rsid w:val="000D4D05"/>
    <w:rsid w:val="000D553F"/>
    <w:rsid w:val="000E2E96"/>
    <w:rsid w:val="000E42BA"/>
    <w:rsid w:val="000E4B74"/>
    <w:rsid w:val="000E583E"/>
    <w:rsid w:val="000E5E85"/>
    <w:rsid w:val="000E5EEC"/>
    <w:rsid w:val="000E6D84"/>
    <w:rsid w:val="000F26AD"/>
    <w:rsid w:val="000F4DB8"/>
    <w:rsid w:val="000F602B"/>
    <w:rsid w:val="000F72EA"/>
    <w:rsid w:val="0010086E"/>
    <w:rsid w:val="0010198B"/>
    <w:rsid w:val="00101FBF"/>
    <w:rsid w:val="00103072"/>
    <w:rsid w:val="001079B8"/>
    <w:rsid w:val="00110A1C"/>
    <w:rsid w:val="00111EDE"/>
    <w:rsid w:val="00113508"/>
    <w:rsid w:val="00114EC7"/>
    <w:rsid w:val="00115315"/>
    <w:rsid w:val="00115612"/>
    <w:rsid w:val="0011731F"/>
    <w:rsid w:val="00117934"/>
    <w:rsid w:val="0012165A"/>
    <w:rsid w:val="001258A0"/>
    <w:rsid w:val="0012612A"/>
    <w:rsid w:val="00126D9F"/>
    <w:rsid w:val="00127F9D"/>
    <w:rsid w:val="00131456"/>
    <w:rsid w:val="00131D20"/>
    <w:rsid w:val="00133C42"/>
    <w:rsid w:val="00133C6E"/>
    <w:rsid w:val="001340AB"/>
    <w:rsid w:val="00134566"/>
    <w:rsid w:val="0013568C"/>
    <w:rsid w:val="001369C0"/>
    <w:rsid w:val="00137936"/>
    <w:rsid w:val="001419B8"/>
    <w:rsid w:val="00141CFB"/>
    <w:rsid w:val="0014216A"/>
    <w:rsid w:val="00142889"/>
    <w:rsid w:val="00143229"/>
    <w:rsid w:val="00143594"/>
    <w:rsid w:val="00143B88"/>
    <w:rsid w:val="0014468A"/>
    <w:rsid w:val="00145C62"/>
    <w:rsid w:val="001515C6"/>
    <w:rsid w:val="00151D24"/>
    <w:rsid w:val="00153242"/>
    <w:rsid w:val="00154049"/>
    <w:rsid w:val="00154D71"/>
    <w:rsid w:val="00155798"/>
    <w:rsid w:val="00155B37"/>
    <w:rsid w:val="001564BD"/>
    <w:rsid w:val="0015735F"/>
    <w:rsid w:val="00157970"/>
    <w:rsid w:val="00157F49"/>
    <w:rsid w:val="00157F8C"/>
    <w:rsid w:val="001608C2"/>
    <w:rsid w:val="00161689"/>
    <w:rsid w:val="00163C87"/>
    <w:rsid w:val="00165924"/>
    <w:rsid w:val="00167240"/>
    <w:rsid w:val="00171356"/>
    <w:rsid w:val="00172477"/>
    <w:rsid w:val="00172802"/>
    <w:rsid w:val="0017372D"/>
    <w:rsid w:val="00173FE7"/>
    <w:rsid w:val="0017626C"/>
    <w:rsid w:val="001778DC"/>
    <w:rsid w:val="00177C09"/>
    <w:rsid w:val="00181CF7"/>
    <w:rsid w:val="001831B5"/>
    <w:rsid w:val="00184475"/>
    <w:rsid w:val="00184856"/>
    <w:rsid w:val="001849F9"/>
    <w:rsid w:val="00184E5C"/>
    <w:rsid w:val="00185026"/>
    <w:rsid w:val="001864F9"/>
    <w:rsid w:val="0019188C"/>
    <w:rsid w:val="001962BA"/>
    <w:rsid w:val="001968AD"/>
    <w:rsid w:val="00197366"/>
    <w:rsid w:val="001A00F4"/>
    <w:rsid w:val="001A17BF"/>
    <w:rsid w:val="001A1B55"/>
    <w:rsid w:val="001A5582"/>
    <w:rsid w:val="001A5E0C"/>
    <w:rsid w:val="001B05C7"/>
    <w:rsid w:val="001B0BDE"/>
    <w:rsid w:val="001B0C1B"/>
    <w:rsid w:val="001B19BE"/>
    <w:rsid w:val="001B30F5"/>
    <w:rsid w:val="001B31EF"/>
    <w:rsid w:val="001B3750"/>
    <w:rsid w:val="001B570B"/>
    <w:rsid w:val="001C03D4"/>
    <w:rsid w:val="001C329D"/>
    <w:rsid w:val="001C4512"/>
    <w:rsid w:val="001C4C99"/>
    <w:rsid w:val="001C64EE"/>
    <w:rsid w:val="001C7A34"/>
    <w:rsid w:val="001D0090"/>
    <w:rsid w:val="001D0585"/>
    <w:rsid w:val="001D19AC"/>
    <w:rsid w:val="001D1A01"/>
    <w:rsid w:val="001D23D3"/>
    <w:rsid w:val="001D2D35"/>
    <w:rsid w:val="001D3813"/>
    <w:rsid w:val="001D73A3"/>
    <w:rsid w:val="001D7E0E"/>
    <w:rsid w:val="001E02EE"/>
    <w:rsid w:val="001E0774"/>
    <w:rsid w:val="001E0FEE"/>
    <w:rsid w:val="001E1B4A"/>
    <w:rsid w:val="001E2E95"/>
    <w:rsid w:val="001E37CD"/>
    <w:rsid w:val="001E3BE8"/>
    <w:rsid w:val="001E760C"/>
    <w:rsid w:val="001E7A67"/>
    <w:rsid w:val="001F3385"/>
    <w:rsid w:val="001F5609"/>
    <w:rsid w:val="001F6E3F"/>
    <w:rsid w:val="001F7508"/>
    <w:rsid w:val="00200042"/>
    <w:rsid w:val="002008F6"/>
    <w:rsid w:val="002016C0"/>
    <w:rsid w:val="002044D8"/>
    <w:rsid w:val="002069CA"/>
    <w:rsid w:val="002077F7"/>
    <w:rsid w:val="00207B9D"/>
    <w:rsid w:val="00210152"/>
    <w:rsid w:val="00211D42"/>
    <w:rsid w:val="00212258"/>
    <w:rsid w:val="002131B4"/>
    <w:rsid w:val="00213E0F"/>
    <w:rsid w:val="00214006"/>
    <w:rsid w:val="00215DB9"/>
    <w:rsid w:val="00216D1B"/>
    <w:rsid w:val="002205A8"/>
    <w:rsid w:val="0022103A"/>
    <w:rsid w:val="002235D0"/>
    <w:rsid w:val="00223FFC"/>
    <w:rsid w:val="002270DA"/>
    <w:rsid w:val="0023362A"/>
    <w:rsid w:val="00235A0D"/>
    <w:rsid w:val="00237D01"/>
    <w:rsid w:val="00243164"/>
    <w:rsid w:val="00246226"/>
    <w:rsid w:val="0024790F"/>
    <w:rsid w:val="00251774"/>
    <w:rsid w:val="0025377B"/>
    <w:rsid w:val="002556D8"/>
    <w:rsid w:val="00255BDC"/>
    <w:rsid w:val="00257F84"/>
    <w:rsid w:val="00260183"/>
    <w:rsid w:val="00260CBB"/>
    <w:rsid w:val="002611F6"/>
    <w:rsid w:val="00262607"/>
    <w:rsid w:val="002632B2"/>
    <w:rsid w:val="00263FF0"/>
    <w:rsid w:val="0026484A"/>
    <w:rsid w:val="002663E9"/>
    <w:rsid w:val="00267C18"/>
    <w:rsid w:val="0027053B"/>
    <w:rsid w:val="002713C0"/>
    <w:rsid w:val="0027286D"/>
    <w:rsid w:val="002737B7"/>
    <w:rsid w:val="00273A66"/>
    <w:rsid w:val="00274693"/>
    <w:rsid w:val="00275F5D"/>
    <w:rsid w:val="0027637F"/>
    <w:rsid w:val="0027716F"/>
    <w:rsid w:val="0028130B"/>
    <w:rsid w:val="00281CBA"/>
    <w:rsid w:val="00284429"/>
    <w:rsid w:val="0028755C"/>
    <w:rsid w:val="00290F54"/>
    <w:rsid w:val="002910A9"/>
    <w:rsid w:val="00293004"/>
    <w:rsid w:val="00293894"/>
    <w:rsid w:val="002960E7"/>
    <w:rsid w:val="002A01D3"/>
    <w:rsid w:val="002A1550"/>
    <w:rsid w:val="002A42D2"/>
    <w:rsid w:val="002A5384"/>
    <w:rsid w:val="002A6520"/>
    <w:rsid w:val="002B38BA"/>
    <w:rsid w:val="002B6164"/>
    <w:rsid w:val="002B652A"/>
    <w:rsid w:val="002B7476"/>
    <w:rsid w:val="002C21EF"/>
    <w:rsid w:val="002C605D"/>
    <w:rsid w:val="002C7BD9"/>
    <w:rsid w:val="002C7D49"/>
    <w:rsid w:val="002D3370"/>
    <w:rsid w:val="002D407C"/>
    <w:rsid w:val="002D4BBD"/>
    <w:rsid w:val="002D6172"/>
    <w:rsid w:val="002D7EFB"/>
    <w:rsid w:val="002E0A09"/>
    <w:rsid w:val="002E3456"/>
    <w:rsid w:val="002E3DE3"/>
    <w:rsid w:val="002E40CB"/>
    <w:rsid w:val="002E7A7F"/>
    <w:rsid w:val="002F0DD3"/>
    <w:rsid w:val="002F100C"/>
    <w:rsid w:val="002F330B"/>
    <w:rsid w:val="002F4E4B"/>
    <w:rsid w:val="002F4E76"/>
    <w:rsid w:val="002F539C"/>
    <w:rsid w:val="002F5632"/>
    <w:rsid w:val="002F5B73"/>
    <w:rsid w:val="002F6453"/>
    <w:rsid w:val="002F6ED6"/>
    <w:rsid w:val="002F76FE"/>
    <w:rsid w:val="00301489"/>
    <w:rsid w:val="00302046"/>
    <w:rsid w:val="00302E67"/>
    <w:rsid w:val="00303387"/>
    <w:rsid w:val="0030658D"/>
    <w:rsid w:val="00313554"/>
    <w:rsid w:val="00313EE8"/>
    <w:rsid w:val="00316027"/>
    <w:rsid w:val="003223F6"/>
    <w:rsid w:val="003242EC"/>
    <w:rsid w:val="0032490B"/>
    <w:rsid w:val="003257BB"/>
    <w:rsid w:val="00326919"/>
    <w:rsid w:val="003269FB"/>
    <w:rsid w:val="0033105B"/>
    <w:rsid w:val="00333D23"/>
    <w:rsid w:val="00333D63"/>
    <w:rsid w:val="00336E53"/>
    <w:rsid w:val="0033798C"/>
    <w:rsid w:val="0034039B"/>
    <w:rsid w:val="00340C4F"/>
    <w:rsid w:val="00340FEF"/>
    <w:rsid w:val="00342DA6"/>
    <w:rsid w:val="003448ED"/>
    <w:rsid w:val="003511AD"/>
    <w:rsid w:val="00353411"/>
    <w:rsid w:val="0035447B"/>
    <w:rsid w:val="00354C83"/>
    <w:rsid w:val="00362377"/>
    <w:rsid w:val="00363F7B"/>
    <w:rsid w:val="00366EE5"/>
    <w:rsid w:val="0037097E"/>
    <w:rsid w:val="00373B6F"/>
    <w:rsid w:val="00375989"/>
    <w:rsid w:val="00376B64"/>
    <w:rsid w:val="00377159"/>
    <w:rsid w:val="003805EC"/>
    <w:rsid w:val="00380EF5"/>
    <w:rsid w:val="003829FE"/>
    <w:rsid w:val="00383034"/>
    <w:rsid w:val="003833ED"/>
    <w:rsid w:val="00386C63"/>
    <w:rsid w:val="0039263D"/>
    <w:rsid w:val="003937CA"/>
    <w:rsid w:val="0039491B"/>
    <w:rsid w:val="00394DB5"/>
    <w:rsid w:val="003A0399"/>
    <w:rsid w:val="003A74F5"/>
    <w:rsid w:val="003B0339"/>
    <w:rsid w:val="003B0373"/>
    <w:rsid w:val="003B0416"/>
    <w:rsid w:val="003B0699"/>
    <w:rsid w:val="003B1F39"/>
    <w:rsid w:val="003B3219"/>
    <w:rsid w:val="003B585E"/>
    <w:rsid w:val="003B66F6"/>
    <w:rsid w:val="003B732D"/>
    <w:rsid w:val="003C1266"/>
    <w:rsid w:val="003C1C85"/>
    <w:rsid w:val="003C2D2D"/>
    <w:rsid w:val="003C300A"/>
    <w:rsid w:val="003C40D4"/>
    <w:rsid w:val="003C46C7"/>
    <w:rsid w:val="003C4E01"/>
    <w:rsid w:val="003C5FE1"/>
    <w:rsid w:val="003C7D74"/>
    <w:rsid w:val="003D00E3"/>
    <w:rsid w:val="003D6A8D"/>
    <w:rsid w:val="003D6FF0"/>
    <w:rsid w:val="003E1E5B"/>
    <w:rsid w:val="003E20B4"/>
    <w:rsid w:val="003E3310"/>
    <w:rsid w:val="003E5315"/>
    <w:rsid w:val="003E5580"/>
    <w:rsid w:val="003E5794"/>
    <w:rsid w:val="003E58DF"/>
    <w:rsid w:val="003E67C1"/>
    <w:rsid w:val="003E798B"/>
    <w:rsid w:val="003E7F80"/>
    <w:rsid w:val="003F1E3B"/>
    <w:rsid w:val="003F2C01"/>
    <w:rsid w:val="003F3007"/>
    <w:rsid w:val="003F352B"/>
    <w:rsid w:val="003F546F"/>
    <w:rsid w:val="003F7BF6"/>
    <w:rsid w:val="004001DD"/>
    <w:rsid w:val="00400EBD"/>
    <w:rsid w:val="00401BFD"/>
    <w:rsid w:val="00402A2F"/>
    <w:rsid w:val="004034E5"/>
    <w:rsid w:val="004037AC"/>
    <w:rsid w:val="00403AB4"/>
    <w:rsid w:val="004049D4"/>
    <w:rsid w:val="004056DD"/>
    <w:rsid w:val="004064D0"/>
    <w:rsid w:val="0040705B"/>
    <w:rsid w:val="0041113F"/>
    <w:rsid w:val="0041159C"/>
    <w:rsid w:val="00411AA7"/>
    <w:rsid w:val="00412D41"/>
    <w:rsid w:val="0041406F"/>
    <w:rsid w:val="00414070"/>
    <w:rsid w:val="00415F6C"/>
    <w:rsid w:val="00422BF2"/>
    <w:rsid w:val="004230EA"/>
    <w:rsid w:val="004233F9"/>
    <w:rsid w:val="00423525"/>
    <w:rsid w:val="00426D6D"/>
    <w:rsid w:val="004316AD"/>
    <w:rsid w:val="00432C13"/>
    <w:rsid w:val="00432EB4"/>
    <w:rsid w:val="0043379C"/>
    <w:rsid w:val="00434171"/>
    <w:rsid w:val="004356C2"/>
    <w:rsid w:val="004400AC"/>
    <w:rsid w:val="00440976"/>
    <w:rsid w:val="00442C8D"/>
    <w:rsid w:val="004449B7"/>
    <w:rsid w:val="00444A90"/>
    <w:rsid w:val="00444C78"/>
    <w:rsid w:val="0044685C"/>
    <w:rsid w:val="00447230"/>
    <w:rsid w:val="00450134"/>
    <w:rsid w:val="004522CE"/>
    <w:rsid w:val="004527D2"/>
    <w:rsid w:val="00453B59"/>
    <w:rsid w:val="00454912"/>
    <w:rsid w:val="004568B5"/>
    <w:rsid w:val="00457F70"/>
    <w:rsid w:val="004615A2"/>
    <w:rsid w:val="00461BE7"/>
    <w:rsid w:val="00461FE4"/>
    <w:rsid w:val="0046204B"/>
    <w:rsid w:val="004628C4"/>
    <w:rsid w:val="00462D40"/>
    <w:rsid w:val="00463B62"/>
    <w:rsid w:val="004643E6"/>
    <w:rsid w:val="00464B2A"/>
    <w:rsid w:val="00464E19"/>
    <w:rsid w:val="00465156"/>
    <w:rsid w:val="004670D9"/>
    <w:rsid w:val="00470243"/>
    <w:rsid w:val="00470F09"/>
    <w:rsid w:val="00471FB9"/>
    <w:rsid w:val="00476402"/>
    <w:rsid w:val="00476964"/>
    <w:rsid w:val="00476AFF"/>
    <w:rsid w:val="00477C82"/>
    <w:rsid w:val="004812A1"/>
    <w:rsid w:val="00482B46"/>
    <w:rsid w:val="00486BA7"/>
    <w:rsid w:val="00486BDD"/>
    <w:rsid w:val="00487596"/>
    <w:rsid w:val="00487A67"/>
    <w:rsid w:val="00493689"/>
    <w:rsid w:val="00494597"/>
    <w:rsid w:val="004962FD"/>
    <w:rsid w:val="004A0893"/>
    <w:rsid w:val="004A13D4"/>
    <w:rsid w:val="004A18E7"/>
    <w:rsid w:val="004A1BB7"/>
    <w:rsid w:val="004A25A5"/>
    <w:rsid w:val="004A39E7"/>
    <w:rsid w:val="004A593A"/>
    <w:rsid w:val="004A642A"/>
    <w:rsid w:val="004A6835"/>
    <w:rsid w:val="004A6C9C"/>
    <w:rsid w:val="004B402C"/>
    <w:rsid w:val="004B5025"/>
    <w:rsid w:val="004B6701"/>
    <w:rsid w:val="004B745B"/>
    <w:rsid w:val="004C0414"/>
    <w:rsid w:val="004C59C5"/>
    <w:rsid w:val="004C6963"/>
    <w:rsid w:val="004C6B15"/>
    <w:rsid w:val="004D063E"/>
    <w:rsid w:val="004D12B3"/>
    <w:rsid w:val="004D18AD"/>
    <w:rsid w:val="004D2347"/>
    <w:rsid w:val="004D3633"/>
    <w:rsid w:val="004D46EF"/>
    <w:rsid w:val="004D4B7F"/>
    <w:rsid w:val="004D4D3D"/>
    <w:rsid w:val="004D635C"/>
    <w:rsid w:val="004D7095"/>
    <w:rsid w:val="004D7E8D"/>
    <w:rsid w:val="004E0C84"/>
    <w:rsid w:val="004E5305"/>
    <w:rsid w:val="004F0598"/>
    <w:rsid w:val="004F0A0D"/>
    <w:rsid w:val="004F0B00"/>
    <w:rsid w:val="004F34FB"/>
    <w:rsid w:val="004F41A4"/>
    <w:rsid w:val="004F47D1"/>
    <w:rsid w:val="004F502F"/>
    <w:rsid w:val="004F6E2E"/>
    <w:rsid w:val="004F7CFB"/>
    <w:rsid w:val="00500569"/>
    <w:rsid w:val="005030EE"/>
    <w:rsid w:val="00504349"/>
    <w:rsid w:val="005054E2"/>
    <w:rsid w:val="00506965"/>
    <w:rsid w:val="00510EE7"/>
    <w:rsid w:val="005118C7"/>
    <w:rsid w:val="00511CE5"/>
    <w:rsid w:val="00512F2C"/>
    <w:rsid w:val="00513CDA"/>
    <w:rsid w:val="00514861"/>
    <w:rsid w:val="00514ACF"/>
    <w:rsid w:val="005150AE"/>
    <w:rsid w:val="0051557A"/>
    <w:rsid w:val="00521055"/>
    <w:rsid w:val="00523F99"/>
    <w:rsid w:val="0052408D"/>
    <w:rsid w:val="005241D6"/>
    <w:rsid w:val="00525A8F"/>
    <w:rsid w:val="00530244"/>
    <w:rsid w:val="00530CEB"/>
    <w:rsid w:val="00534E05"/>
    <w:rsid w:val="00540CF1"/>
    <w:rsid w:val="005433BC"/>
    <w:rsid w:val="00543E6D"/>
    <w:rsid w:val="00544388"/>
    <w:rsid w:val="00545623"/>
    <w:rsid w:val="005466CA"/>
    <w:rsid w:val="00547154"/>
    <w:rsid w:val="00547562"/>
    <w:rsid w:val="00550ABF"/>
    <w:rsid w:val="005519D9"/>
    <w:rsid w:val="00551B07"/>
    <w:rsid w:val="00552E3E"/>
    <w:rsid w:val="00553435"/>
    <w:rsid w:val="0055386F"/>
    <w:rsid w:val="00555DBE"/>
    <w:rsid w:val="00555FA3"/>
    <w:rsid w:val="00557642"/>
    <w:rsid w:val="00560BE3"/>
    <w:rsid w:val="00560D40"/>
    <w:rsid w:val="00570DA7"/>
    <w:rsid w:val="00572429"/>
    <w:rsid w:val="005733C5"/>
    <w:rsid w:val="00574316"/>
    <w:rsid w:val="0057545B"/>
    <w:rsid w:val="00576656"/>
    <w:rsid w:val="00580827"/>
    <w:rsid w:val="00581DEC"/>
    <w:rsid w:val="00581EC9"/>
    <w:rsid w:val="005832EF"/>
    <w:rsid w:val="005836A7"/>
    <w:rsid w:val="0058381F"/>
    <w:rsid w:val="00583D3E"/>
    <w:rsid w:val="0058404A"/>
    <w:rsid w:val="0058455A"/>
    <w:rsid w:val="005849B8"/>
    <w:rsid w:val="00585728"/>
    <w:rsid w:val="005877B5"/>
    <w:rsid w:val="00587BCE"/>
    <w:rsid w:val="00591CAC"/>
    <w:rsid w:val="00592E19"/>
    <w:rsid w:val="00593492"/>
    <w:rsid w:val="005938A0"/>
    <w:rsid w:val="00593A8E"/>
    <w:rsid w:val="00593E81"/>
    <w:rsid w:val="005944A9"/>
    <w:rsid w:val="00595F8A"/>
    <w:rsid w:val="00597126"/>
    <w:rsid w:val="005974BA"/>
    <w:rsid w:val="005A1132"/>
    <w:rsid w:val="005A13DE"/>
    <w:rsid w:val="005A140F"/>
    <w:rsid w:val="005A1967"/>
    <w:rsid w:val="005A1F90"/>
    <w:rsid w:val="005A3F3A"/>
    <w:rsid w:val="005A4396"/>
    <w:rsid w:val="005A5F92"/>
    <w:rsid w:val="005A7024"/>
    <w:rsid w:val="005A7548"/>
    <w:rsid w:val="005A75AC"/>
    <w:rsid w:val="005A774E"/>
    <w:rsid w:val="005B2915"/>
    <w:rsid w:val="005B476B"/>
    <w:rsid w:val="005B5AC0"/>
    <w:rsid w:val="005B5F66"/>
    <w:rsid w:val="005B6108"/>
    <w:rsid w:val="005B62D5"/>
    <w:rsid w:val="005B7AAE"/>
    <w:rsid w:val="005B7DB2"/>
    <w:rsid w:val="005C3278"/>
    <w:rsid w:val="005C621C"/>
    <w:rsid w:val="005C63B6"/>
    <w:rsid w:val="005D0D5F"/>
    <w:rsid w:val="005D0DAB"/>
    <w:rsid w:val="005D1468"/>
    <w:rsid w:val="005D1BD2"/>
    <w:rsid w:val="005D3193"/>
    <w:rsid w:val="005D3270"/>
    <w:rsid w:val="005D41DC"/>
    <w:rsid w:val="005D4A20"/>
    <w:rsid w:val="005D5F1E"/>
    <w:rsid w:val="005D610A"/>
    <w:rsid w:val="005E074F"/>
    <w:rsid w:val="005E110A"/>
    <w:rsid w:val="005E35CA"/>
    <w:rsid w:val="005E737B"/>
    <w:rsid w:val="005E7ADC"/>
    <w:rsid w:val="005F00A6"/>
    <w:rsid w:val="005F22A7"/>
    <w:rsid w:val="005F3040"/>
    <w:rsid w:val="005F6064"/>
    <w:rsid w:val="005F6DE8"/>
    <w:rsid w:val="0060400C"/>
    <w:rsid w:val="00604556"/>
    <w:rsid w:val="00605846"/>
    <w:rsid w:val="006065BC"/>
    <w:rsid w:val="006066EB"/>
    <w:rsid w:val="0060755D"/>
    <w:rsid w:val="00610E2A"/>
    <w:rsid w:val="00611042"/>
    <w:rsid w:val="00611074"/>
    <w:rsid w:val="00611959"/>
    <w:rsid w:val="006130BF"/>
    <w:rsid w:val="00614041"/>
    <w:rsid w:val="006155E1"/>
    <w:rsid w:val="00615EA4"/>
    <w:rsid w:val="00620241"/>
    <w:rsid w:val="00620308"/>
    <w:rsid w:val="006229C0"/>
    <w:rsid w:val="00622CE4"/>
    <w:rsid w:val="00622F92"/>
    <w:rsid w:val="00623453"/>
    <w:rsid w:val="006253B2"/>
    <w:rsid w:val="0062544C"/>
    <w:rsid w:val="00631A3F"/>
    <w:rsid w:val="00633762"/>
    <w:rsid w:val="00634B86"/>
    <w:rsid w:val="00635D3D"/>
    <w:rsid w:val="00636641"/>
    <w:rsid w:val="006372F6"/>
    <w:rsid w:val="00641310"/>
    <w:rsid w:val="006434CB"/>
    <w:rsid w:val="00644258"/>
    <w:rsid w:val="00645611"/>
    <w:rsid w:val="00645AD1"/>
    <w:rsid w:val="006476FD"/>
    <w:rsid w:val="00647B38"/>
    <w:rsid w:val="00651017"/>
    <w:rsid w:val="00654DBA"/>
    <w:rsid w:val="006555E3"/>
    <w:rsid w:val="00656BF0"/>
    <w:rsid w:val="00661224"/>
    <w:rsid w:val="0066132D"/>
    <w:rsid w:val="0066176E"/>
    <w:rsid w:val="00661C83"/>
    <w:rsid w:val="006623C0"/>
    <w:rsid w:val="00663BBD"/>
    <w:rsid w:val="0066565D"/>
    <w:rsid w:val="006708A3"/>
    <w:rsid w:val="00670B29"/>
    <w:rsid w:val="00670BD4"/>
    <w:rsid w:val="00671587"/>
    <w:rsid w:val="0067182E"/>
    <w:rsid w:val="00672609"/>
    <w:rsid w:val="00672A61"/>
    <w:rsid w:val="00673518"/>
    <w:rsid w:val="00676A17"/>
    <w:rsid w:val="006774E3"/>
    <w:rsid w:val="006801AA"/>
    <w:rsid w:val="00680432"/>
    <w:rsid w:val="00680E2F"/>
    <w:rsid w:val="00681D32"/>
    <w:rsid w:val="00690734"/>
    <w:rsid w:val="006933EA"/>
    <w:rsid w:val="006946BC"/>
    <w:rsid w:val="006959A8"/>
    <w:rsid w:val="006967B9"/>
    <w:rsid w:val="00697233"/>
    <w:rsid w:val="006A121C"/>
    <w:rsid w:val="006A15AA"/>
    <w:rsid w:val="006A1704"/>
    <w:rsid w:val="006A172D"/>
    <w:rsid w:val="006A5C39"/>
    <w:rsid w:val="006A76E5"/>
    <w:rsid w:val="006A7FC1"/>
    <w:rsid w:val="006B1711"/>
    <w:rsid w:val="006B3DA3"/>
    <w:rsid w:val="006B47D6"/>
    <w:rsid w:val="006B4A62"/>
    <w:rsid w:val="006B724E"/>
    <w:rsid w:val="006B7E58"/>
    <w:rsid w:val="006C179D"/>
    <w:rsid w:val="006C2081"/>
    <w:rsid w:val="006C3074"/>
    <w:rsid w:val="006C3DC8"/>
    <w:rsid w:val="006C3EED"/>
    <w:rsid w:val="006C4E85"/>
    <w:rsid w:val="006C56CA"/>
    <w:rsid w:val="006D0B98"/>
    <w:rsid w:val="006D645C"/>
    <w:rsid w:val="006D667A"/>
    <w:rsid w:val="006D6ADF"/>
    <w:rsid w:val="006D74E7"/>
    <w:rsid w:val="006D7510"/>
    <w:rsid w:val="006E06CD"/>
    <w:rsid w:val="006E08F7"/>
    <w:rsid w:val="006E228B"/>
    <w:rsid w:val="006E24F6"/>
    <w:rsid w:val="006E3706"/>
    <w:rsid w:val="006E4158"/>
    <w:rsid w:val="006F032A"/>
    <w:rsid w:val="006F048B"/>
    <w:rsid w:val="006F0D21"/>
    <w:rsid w:val="006F1B37"/>
    <w:rsid w:val="006F3F74"/>
    <w:rsid w:val="006F5622"/>
    <w:rsid w:val="0070004B"/>
    <w:rsid w:val="0070056A"/>
    <w:rsid w:val="007022A1"/>
    <w:rsid w:val="00702724"/>
    <w:rsid w:val="00703100"/>
    <w:rsid w:val="00703F1E"/>
    <w:rsid w:val="00707EBE"/>
    <w:rsid w:val="00710064"/>
    <w:rsid w:val="00710352"/>
    <w:rsid w:val="00710A22"/>
    <w:rsid w:val="00712C40"/>
    <w:rsid w:val="007140D7"/>
    <w:rsid w:val="0071469D"/>
    <w:rsid w:val="0071647C"/>
    <w:rsid w:val="0071708C"/>
    <w:rsid w:val="00720545"/>
    <w:rsid w:val="00722179"/>
    <w:rsid w:val="00722E1D"/>
    <w:rsid w:val="00723F28"/>
    <w:rsid w:val="0072432E"/>
    <w:rsid w:val="007257D4"/>
    <w:rsid w:val="00726D5A"/>
    <w:rsid w:val="007320F3"/>
    <w:rsid w:val="00732266"/>
    <w:rsid w:val="00732D7A"/>
    <w:rsid w:val="007339B6"/>
    <w:rsid w:val="00733F94"/>
    <w:rsid w:val="0073612E"/>
    <w:rsid w:val="00736AE8"/>
    <w:rsid w:val="00736C3F"/>
    <w:rsid w:val="00736F23"/>
    <w:rsid w:val="0073749A"/>
    <w:rsid w:val="00737C36"/>
    <w:rsid w:val="0074060A"/>
    <w:rsid w:val="00740EA2"/>
    <w:rsid w:val="007425C4"/>
    <w:rsid w:val="007427CD"/>
    <w:rsid w:val="007428EB"/>
    <w:rsid w:val="0074558D"/>
    <w:rsid w:val="0074661E"/>
    <w:rsid w:val="0074689E"/>
    <w:rsid w:val="00746C05"/>
    <w:rsid w:val="007474EB"/>
    <w:rsid w:val="00751405"/>
    <w:rsid w:val="00751DB1"/>
    <w:rsid w:val="00751F94"/>
    <w:rsid w:val="00752D11"/>
    <w:rsid w:val="007564EE"/>
    <w:rsid w:val="00757679"/>
    <w:rsid w:val="00757F78"/>
    <w:rsid w:val="007602DB"/>
    <w:rsid w:val="00761969"/>
    <w:rsid w:val="00763992"/>
    <w:rsid w:val="00763A44"/>
    <w:rsid w:val="0076626E"/>
    <w:rsid w:val="0077321B"/>
    <w:rsid w:val="00774813"/>
    <w:rsid w:val="00776866"/>
    <w:rsid w:val="0077767E"/>
    <w:rsid w:val="00777952"/>
    <w:rsid w:val="00784B78"/>
    <w:rsid w:val="00786009"/>
    <w:rsid w:val="0078708E"/>
    <w:rsid w:val="0078736F"/>
    <w:rsid w:val="00792BE4"/>
    <w:rsid w:val="00796107"/>
    <w:rsid w:val="007963E7"/>
    <w:rsid w:val="007A045B"/>
    <w:rsid w:val="007A1662"/>
    <w:rsid w:val="007A29AB"/>
    <w:rsid w:val="007A2C6B"/>
    <w:rsid w:val="007A38F3"/>
    <w:rsid w:val="007A4B8F"/>
    <w:rsid w:val="007A4FEF"/>
    <w:rsid w:val="007A58EC"/>
    <w:rsid w:val="007B0C0D"/>
    <w:rsid w:val="007B35FA"/>
    <w:rsid w:val="007B3EE4"/>
    <w:rsid w:val="007B4866"/>
    <w:rsid w:val="007C1792"/>
    <w:rsid w:val="007C2F14"/>
    <w:rsid w:val="007C6DBA"/>
    <w:rsid w:val="007C7A37"/>
    <w:rsid w:val="007D0001"/>
    <w:rsid w:val="007D2C1B"/>
    <w:rsid w:val="007D3521"/>
    <w:rsid w:val="007D49A3"/>
    <w:rsid w:val="007D6A5F"/>
    <w:rsid w:val="007D6E6E"/>
    <w:rsid w:val="007D7D70"/>
    <w:rsid w:val="007E07AF"/>
    <w:rsid w:val="007E1CD3"/>
    <w:rsid w:val="007E2202"/>
    <w:rsid w:val="007E321A"/>
    <w:rsid w:val="007E358B"/>
    <w:rsid w:val="007E47D2"/>
    <w:rsid w:val="007E4994"/>
    <w:rsid w:val="007E4F59"/>
    <w:rsid w:val="007E5208"/>
    <w:rsid w:val="007E6985"/>
    <w:rsid w:val="007E7199"/>
    <w:rsid w:val="007E7E1F"/>
    <w:rsid w:val="007F3844"/>
    <w:rsid w:val="007F3858"/>
    <w:rsid w:val="007F5AE5"/>
    <w:rsid w:val="007F5B44"/>
    <w:rsid w:val="007F7565"/>
    <w:rsid w:val="00800FA2"/>
    <w:rsid w:val="008014EF"/>
    <w:rsid w:val="00801C3F"/>
    <w:rsid w:val="00801DF4"/>
    <w:rsid w:val="008034F5"/>
    <w:rsid w:val="00804673"/>
    <w:rsid w:val="00805F73"/>
    <w:rsid w:val="00806749"/>
    <w:rsid w:val="00807612"/>
    <w:rsid w:val="0080785B"/>
    <w:rsid w:val="008078B6"/>
    <w:rsid w:val="00811EF6"/>
    <w:rsid w:val="0081535E"/>
    <w:rsid w:val="008171E3"/>
    <w:rsid w:val="008172DD"/>
    <w:rsid w:val="00822826"/>
    <w:rsid w:val="00823E87"/>
    <w:rsid w:val="00823F00"/>
    <w:rsid w:val="0082440F"/>
    <w:rsid w:val="00825BDF"/>
    <w:rsid w:val="008263FE"/>
    <w:rsid w:val="00827A26"/>
    <w:rsid w:val="00832973"/>
    <w:rsid w:val="008343B2"/>
    <w:rsid w:val="0083485D"/>
    <w:rsid w:val="00834D55"/>
    <w:rsid w:val="00835228"/>
    <w:rsid w:val="0083749E"/>
    <w:rsid w:val="00837508"/>
    <w:rsid w:val="008416E9"/>
    <w:rsid w:val="00842138"/>
    <w:rsid w:val="0084245A"/>
    <w:rsid w:val="0084390B"/>
    <w:rsid w:val="00846044"/>
    <w:rsid w:val="008478FA"/>
    <w:rsid w:val="00850872"/>
    <w:rsid w:val="00853B97"/>
    <w:rsid w:val="008557ED"/>
    <w:rsid w:val="00855DB8"/>
    <w:rsid w:val="0086053C"/>
    <w:rsid w:val="00861C53"/>
    <w:rsid w:val="00863AEB"/>
    <w:rsid w:val="00863F8F"/>
    <w:rsid w:val="00864881"/>
    <w:rsid w:val="008657E0"/>
    <w:rsid w:val="00865C6A"/>
    <w:rsid w:val="008665AC"/>
    <w:rsid w:val="00867506"/>
    <w:rsid w:val="00870222"/>
    <w:rsid w:val="00870B78"/>
    <w:rsid w:val="00870BAB"/>
    <w:rsid w:val="0087110A"/>
    <w:rsid w:val="00872BA5"/>
    <w:rsid w:val="0087371F"/>
    <w:rsid w:val="00873C89"/>
    <w:rsid w:val="00874084"/>
    <w:rsid w:val="00875923"/>
    <w:rsid w:val="00876395"/>
    <w:rsid w:val="00876460"/>
    <w:rsid w:val="00877DE1"/>
    <w:rsid w:val="00883534"/>
    <w:rsid w:val="0088377E"/>
    <w:rsid w:val="00885A96"/>
    <w:rsid w:val="00886244"/>
    <w:rsid w:val="008868FC"/>
    <w:rsid w:val="008912A9"/>
    <w:rsid w:val="008913F8"/>
    <w:rsid w:val="0089422F"/>
    <w:rsid w:val="00894B8D"/>
    <w:rsid w:val="0089529C"/>
    <w:rsid w:val="00897290"/>
    <w:rsid w:val="00897828"/>
    <w:rsid w:val="008A041B"/>
    <w:rsid w:val="008A2840"/>
    <w:rsid w:val="008A3445"/>
    <w:rsid w:val="008A35BF"/>
    <w:rsid w:val="008A3AF6"/>
    <w:rsid w:val="008A468A"/>
    <w:rsid w:val="008A4B3E"/>
    <w:rsid w:val="008A5B38"/>
    <w:rsid w:val="008A7B75"/>
    <w:rsid w:val="008A7D71"/>
    <w:rsid w:val="008B11AC"/>
    <w:rsid w:val="008B3D81"/>
    <w:rsid w:val="008B4BF7"/>
    <w:rsid w:val="008B6E38"/>
    <w:rsid w:val="008C2146"/>
    <w:rsid w:val="008C364D"/>
    <w:rsid w:val="008C4595"/>
    <w:rsid w:val="008C45AE"/>
    <w:rsid w:val="008C4A77"/>
    <w:rsid w:val="008C6B33"/>
    <w:rsid w:val="008C6DCF"/>
    <w:rsid w:val="008D03DE"/>
    <w:rsid w:val="008D1125"/>
    <w:rsid w:val="008D1391"/>
    <w:rsid w:val="008D16A3"/>
    <w:rsid w:val="008D1DCB"/>
    <w:rsid w:val="008D23ED"/>
    <w:rsid w:val="008D5F24"/>
    <w:rsid w:val="008D60A9"/>
    <w:rsid w:val="008D7719"/>
    <w:rsid w:val="008E0635"/>
    <w:rsid w:val="008E276B"/>
    <w:rsid w:val="008E2B86"/>
    <w:rsid w:val="008E34F6"/>
    <w:rsid w:val="008E3A87"/>
    <w:rsid w:val="008E40B4"/>
    <w:rsid w:val="008E5E82"/>
    <w:rsid w:val="008F0823"/>
    <w:rsid w:val="008F0BA8"/>
    <w:rsid w:val="008F0DC3"/>
    <w:rsid w:val="008F2BDC"/>
    <w:rsid w:val="008F2E73"/>
    <w:rsid w:val="008F4B4B"/>
    <w:rsid w:val="008F516F"/>
    <w:rsid w:val="008F5600"/>
    <w:rsid w:val="008F7794"/>
    <w:rsid w:val="0090288E"/>
    <w:rsid w:val="00902B9D"/>
    <w:rsid w:val="00903D8E"/>
    <w:rsid w:val="00910BE9"/>
    <w:rsid w:val="0091123E"/>
    <w:rsid w:val="00911319"/>
    <w:rsid w:val="009113B4"/>
    <w:rsid w:val="009122C4"/>
    <w:rsid w:val="00912348"/>
    <w:rsid w:val="00912663"/>
    <w:rsid w:val="00912D13"/>
    <w:rsid w:val="00917CB6"/>
    <w:rsid w:val="0092029B"/>
    <w:rsid w:val="0092153F"/>
    <w:rsid w:val="00921949"/>
    <w:rsid w:val="00922919"/>
    <w:rsid w:val="009300CA"/>
    <w:rsid w:val="00930154"/>
    <w:rsid w:val="009301EC"/>
    <w:rsid w:val="00930364"/>
    <w:rsid w:val="0093134A"/>
    <w:rsid w:val="009334C9"/>
    <w:rsid w:val="00936A63"/>
    <w:rsid w:val="00936A6B"/>
    <w:rsid w:val="00942031"/>
    <w:rsid w:val="0094381D"/>
    <w:rsid w:val="0094472C"/>
    <w:rsid w:val="009475BB"/>
    <w:rsid w:val="00950512"/>
    <w:rsid w:val="00950A6A"/>
    <w:rsid w:val="00951DDB"/>
    <w:rsid w:val="00952CDD"/>
    <w:rsid w:val="00952E1D"/>
    <w:rsid w:val="00954DB5"/>
    <w:rsid w:val="0095668D"/>
    <w:rsid w:val="00957757"/>
    <w:rsid w:val="009616C1"/>
    <w:rsid w:val="0096285D"/>
    <w:rsid w:val="0096291A"/>
    <w:rsid w:val="00964222"/>
    <w:rsid w:val="00966697"/>
    <w:rsid w:val="00973BB8"/>
    <w:rsid w:val="009764BD"/>
    <w:rsid w:val="00977B15"/>
    <w:rsid w:val="00980A5F"/>
    <w:rsid w:val="009826E8"/>
    <w:rsid w:val="00987C30"/>
    <w:rsid w:val="0099200B"/>
    <w:rsid w:val="00993BD0"/>
    <w:rsid w:val="009A09A0"/>
    <w:rsid w:val="009A23B1"/>
    <w:rsid w:val="009A493C"/>
    <w:rsid w:val="009A4E6C"/>
    <w:rsid w:val="009A547A"/>
    <w:rsid w:val="009B5301"/>
    <w:rsid w:val="009B5AC0"/>
    <w:rsid w:val="009B76FD"/>
    <w:rsid w:val="009B7C64"/>
    <w:rsid w:val="009C0A48"/>
    <w:rsid w:val="009C0DA8"/>
    <w:rsid w:val="009C29C5"/>
    <w:rsid w:val="009C2B7A"/>
    <w:rsid w:val="009C3C3A"/>
    <w:rsid w:val="009C4522"/>
    <w:rsid w:val="009C4BA5"/>
    <w:rsid w:val="009C4DB2"/>
    <w:rsid w:val="009C6867"/>
    <w:rsid w:val="009C73E4"/>
    <w:rsid w:val="009C785A"/>
    <w:rsid w:val="009C7FB0"/>
    <w:rsid w:val="009D103B"/>
    <w:rsid w:val="009D257D"/>
    <w:rsid w:val="009D370F"/>
    <w:rsid w:val="009D53E7"/>
    <w:rsid w:val="009D5F99"/>
    <w:rsid w:val="009D7063"/>
    <w:rsid w:val="009D7B1C"/>
    <w:rsid w:val="009E0E37"/>
    <w:rsid w:val="009E20DB"/>
    <w:rsid w:val="009E2C2D"/>
    <w:rsid w:val="009E646E"/>
    <w:rsid w:val="009E6535"/>
    <w:rsid w:val="009E6C89"/>
    <w:rsid w:val="009E78CC"/>
    <w:rsid w:val="009F2F4D"/>
    <w:rsid w:val="009F3A13"/>
    <w:rsid w:val="009F3C36"/>
    <w:rsid w:val="009F4F0A"/>
    <w:rsid w:val="009F517E"/>
    <w:rsid w:val="009F5290"/>
    <w:rsid w:val="009F5409"/>
    <w:rsid w:val="009F5C57"/>
    <w:rsid w:val="009F64D7"/>
    <w:rsid w:val="00A0098E"/>
    <w:rsid w:val="00A00FD0"/>
    <w:rsid w:val="00A028F9"/>
    <w:rsid w:val="00A04E9A"/>
    <w:rsid w:val="00A05006"/>
    <w:rsid w:val="00A07C8A"/>
    <w:rsid w:val="00A1000F"/>
    <w:rsid w:val="00A11A3D"/>
    <w:rsid w:val="00A121CB"/>
    <w:rsid w:val="00A13D6D"/>
    <w:rsid w:val="00A1734C"/>
    <w:rsid w:val="00A201A7"/>
    <w:rsid w:val="00A21528"/>
    <w:rsid w:val="00A22227"/>
    <w:rsid w:val="00A22542"/>
    <w:rsid w:val="00A22830"/>
    <w:rsid w:val="00A22FC1"/>
    <w:rsid w:val="00A23BAF"/>
    <w:rsid w:val="00A27CB2"/>
    <w:rsid w:val="00A3013C"/>
    <w:rsid w:val="00A33168"/>
    <w:rsid w:val="00A33DDD"/>
    <w:rsid w:val="00A34627"/>
    <w:rsid w:val="00A353FA"/>
    <w:rsid w:val="00A35D42"/>
    <w:rsid w:val="00A36989"/>
    <w:rsid w:val="00A4066D"/>
    <w:rsid w:val="00A411FD"/>
    <w:rsid w:val="00A42FAD"/>
    <w:rsid w:val="00A43179"/>
    <w:rsid w:val="00A4334E"/>
    <w:rsid w:val="00A44040"/>
    <w:rsid w:val="00A47732"/>
    <w:rsid w:val="00A51285"/>
    <w:rsid w:val="00A52092"/>
    <w:rsid w:val="00A52CBF"/>
    <w:rsid w:val="00A53711"/>
    <w:rsid w:val="00A53C29"/>
    <w:rsid w:val="00A54D50"/>
    <w:rsid w:val="00A55040"/>
    <w:rsid w:val="00A55C32"/>
    <w:rsid w:val="00A57715"/>
    <w:rsid w:val="00A57CB1"/>
    <w:rsid w:val="00A60241"/>
    <w:rsid w:val="00A614EB"/>
    <w:rsid w:val="00A61A91"/>
    <w:rsid w:val="00A62D6C"/>
    <w:rsid w:val="00A6330A"/>
    <w:rsid w:val="00A638B7"/>
    <w:rsid w:val="00A65BDA"/>
    <w:rsid w:val="00A66AFB"/>
    <w:rsid w:val="00A66BE3"/>
    <w:rsid w:val="00A7076F"/>
    <w:rsid w:val="00A7270C"/>
    <w:rsid w:val="00A75F82"/>
    <w:rsid w:val="00A76D96"/>
    <w:rsid w:val="00A808DB"/>
    <w:rsid w:val="00A811A9"/>
    <w:rsid w:val="00A81BEE"/>
    <w:rsid w:val="00A83C8E"/>
    <w:rsid w:val="00A85945"/>
    <w:rsid w:val="00A86BA7"/>
    <w:rsid w:val="00A90606"/>
    <w:rsid w:val="00A92D3D"/>
    <w:rsid w:val="00A931E0"/>
    <w:rsid w:val="00A93739"/>
    <w:rsid w:val="00A95927"/>
    <w:rsid w:val="00A96C23"/>
    <w:rsid w:val="00A96F85"/>
    <w:rsid w:val="00A97305"/>
    <w:rsid w:val="00A97AAF"/>
    <w:rsid w:val="00AA1DAF"/>
    <w:rsid w:val="00AA24F4"/>
    <w:rsid w:val="00AA2663"/>
    <w:rsid w:val="00AA2BE1"/>
    <w:rsid w:val="00AA338F"/>
    <w:rsid w:val="00AA414A"/>
    <w:rsid w:val="00AA4E27"/>
    <w:rsid w:val="00AA7360"/>
    <w:rsid w:val="00AB0E36"/>
    <w:rsid w:val="00AB209C"/>
    <w:rsid w:val="00AB54F3"/>
    <w:rsid w:val="00AC09C5"/>
    <w:rsid w:val="00AC302C"/>
    <w:rsid w:val="00AC4072"/>
    <w:rsid w:val="00AC4447"/>
    <w:rsid w:val="00AC4EB4"/>
    <w:rsid w:val="00AC6A47"/>
    <w:rsid w:val="00AC75FB"/>
    <w:rsid w:val="00AC76B4"/>
    <w:rsid w:val="00AD0CC7"/>
    <w:rsid w:val="00AD1E6F"/>
    <w:rsid w:val="00AD3A99"/>
    <w:rsid w:val="00AD50BA"/>
    <w:rsid w:val="00AD7541"/>
    <w:rsid w:val="00AD7657"/>
    <w:rsid w:val="00AE025A"/>
    <w:rsid w:val="00AE11FE"/>
    <w:rsid w:val="00AE1AA0"/>
    <w:rsid w:val="00AE1C46"/>
    <w:rsid w:val="00AE3BBD"/>
    <w:rsid w:val="00AE4EA2"/>
    <w:rsid w:val="00AE6992"/>
    <w:rsid w:val="00AF0190"/>
    <w:rsid w:val="00AF569C"/>
    <w:rsid w:val="00AF5B9D"/>
    <w:rsid w:val="00AF717A"/>
    <w:rsid w:val="00AF7240"/>
    <w:rsid w:val="00B068B2"/>
    <w:rsid w:val="00B06E51"/>
    <w:rsid w:val="00B13C81"/>
    <w:rsid w:val="00B13D4C"/>
    <w:rsid w:val="00B143FC"/>
    <w:rsid w:val="00B14E41"/>
    <w:rsid w:val="00B15AEF"/>
    <w:rsid w:val="00B1659D"/>
    <w:rsid w:val="00B2161A"/>
    <w:rsid w:val="00B2262B"/>
    <w:rsid w:val="00B252C6"/>
    <w:rsid w:val="00B2545B"/>
    <w:rsid w:val="00B260A0"/>
    <w:rsid w:val="00B2613C"/>
    <w:rsid w:val="00B26B97"/>
    <w:rsid w:val="00B26E3A"/>
    <w:rsid w:val="00B30E82"/>
    <w:rsid w:val="00B313EB"/>
    <w:rsid w:val="00B31813"/>
    <w:rsid w:val="00B33603"/>
    <w:rsid w:val="00B33F6E"/>
    <w:rsid w:val="00B35217"/>
    <w:rsid w:val="00B363AA"/>
    <w:rsid w:val="00B400A7"/>
    <w:rsid w:val="00B402D4"/>
    <w:rsid w:val="00B41E70"/>
    <w:rsid w:val="00B44627"/>
    <w:rsid w:val="00B446AE"/>
    <w:rsid w:val="00B4546A"/>
    <w:rsid w:val="00B460E2"/>
    <w:rsid w:val="00B461BD"/>
    <w:rsid w:val="00B47325"/>
    <w:rsid w:val="00B500D4"/>
    <w:rsid w:val="00B503EA"/>
    <w:rsid w:val="00B506CE"/>
    <w:rsid w:val="00B51408"/>
    <w:rsid w:val="00B52DC4"/>
    <w:rsid w:val="00B537B1"/>
    <w:rsid w:val="00B53CE7"/>
    <w:rsid w:val="00B57240"/>
    <w:rsid w:val="00B5759C"/>
    <w:rsid w:val="00B61581"/>
    <w:rsid w:val="00B63488"/>
    <w:rsid w:val="00B63781"/>
    <w:rsid w:val="00B64F93"/>
    <w:rsid w:val="00B6555D"/>
    <w:rsid w:val="00B66053"/>
    <w:rsid w:val="00B74A7E"/>
    <w:rsid w:val="00B812D0"/>
    <w:rsid w:val="00B81B08"/>
    <w:rsid w:val="00B82DC7"/>
    <w:rsid w:val="00B85E88"/>
    <w:rsid w:val="00B860C3"/>
    <w:rsid w:val="00B862A0"/>
    <w:rsid w:val="00B87D30"/>
    <w:rsid w:val="00B918F7"/>
    <w:rsid w:val="00B91ED7"/>
    <w:rsid w:val="00B92575"/>
    <w:rsid w:val="00B944A5"/>
    <w:rsid w:val="00B95934"/>
    <w:rsid w:val="00BA0FC0"/>
    <w:rsid w:val="00BA1A8D"/>
    <w:rsid w:val="00BA1DB9"/>
    <w:rsid w:val="00BA26B5"/>
    <w:rsid w:val="00BA2C0D"/>
    <w:rsid w:val="00BA4359"/>
    <w:rsid w:val="00BA492B"/>
    <w:rsid w:val="00BA694C"/>
    <w:rsid w:val="00BA7258"/>
    <w:rsid w:val="00BA75BA"/>
    <w:rsid w:val="00BA79D4"/>
    <w:rsid w:val="00BB16FF"/>
    <w:rsid w:val="00BB1ED0"/>
    <w:rsid w:val="00BB28DE"/>
    <w:rsid w:val="00BB2AF8"/>
    <w:rsid w:val="00BB30EC"/>
    <w:rsid w:val="00BB3367"/>
    <w:rsid w:val="00BB5092"/>
    <w:rsid w:val="00BB62FC"/>
    <w:rsid w:val="00BB68A0"/>
    <w:rsid w:val="00BB6EFC"/>
    <w:rsid w:val="00BC0C8E"/>
    <w:rsid w:val="00BC0E6C"/>
    <w:rsid w:val="00BC13A3"/>
    <w:rsid w:val="00BC16DE"/>
    <w:rsid w:val="00BC196C"/>
    <w:rsid w:val="00BC2E2D"/>
    <w:rsid w:val="00BC671E"/>
    <w:rsid w:val="00BC7926"/>
    <w:rsid w:val="00BD2A15"/>
    <w:rsid w:val="00BD34AE"/>
    <w:rsid w:val="00BD3617"/>
    <w:rsid w:val="00BD45FF"/>
    <w:rsid w:val="00BD4912"/>
    <w:rsid w:val="00BD5F7D"/>
    <w:rsid w:val="00BD79A1"/>
    <w:rsid w:val="00BE158D"/>
    <w:rsid w:val="00BE15C5"/>
    <w:rsid w:val="00BE35EE"/>
    <w:rsid w:val="00BE4EF1"/>
    <w:rsid w:val="00BE518A"/>
    <w:rsid w:val="00BE6B5E"/>
    <w:rsid w:val="00BF2BFF"/>
    <w:rsid w:val="00BF32A5"/>
    <w:rsid w:val="00BF3B5E"/>
    <w:rsid w:val="00BF3C6C"/>
    <w:rsid w:val="00BF513E"/>
    <w:rsid w:val="00C024B9"/>
    <w:rsid w:val="00C02A77"/>
    <w:rsid w:val="00C06680"/>
    <w:rsid w:val="00C07603"/>
    <w:rsid w:val="00C11D63"/>
    <w:rsid w:val="00C13856"/>
    <w:rsid w:val="00C13B98"/>
    <w:rsid w:val="00C201CB"/>
    <w:rsid w:val="00C2085E"/>
    <w:rsid w:val="00C21C2D"/>
    <w:rsid w:val="00C21DB5"/>
    <w:rsid w:val="00C22C7C"/>
    <w:rsid w:val="00C23934"/>
    <w:rsid w:val="00C23C7B"/>
    <w:rsid w:val="00C246A6"/>
    <w:rsid w:val="00C264F7"/>
    <w:rsid w:val="00C265CD"/>
    <w:rsid w:val="00C32C5D"/>
    <w:rsid w:val="00C346A9"/>
    <w:rsid w:val="00C36E6B"/>
    <w:rsid w:val="00C370EA"/>
    <w:rsid w:val="00C37936"/>
    <w:rsid w:val="00C403FE"/>
    <w:rsid w:val="00C412C9"/>
    <w:rsid w:val="00C41711"/>
    <w:rsid w:val="00C41DCD"/>
    <w:rsid w:val="00C4297D"/>
    <w:rsid w:val="00C43928"/>
    <w:rsid w:val="00C43ABB"/>
    <w:rsid w:val="00C43D6D"/>
    <w:rsid w:val="00C44259"/>
    <w:rsid w:val="00C44E4F"/>
    <w:rsid w:val="00C4667B"/>
    <w:rsid w:val="00C4694D"/>
    <w:rsid w:val="00C47505"/>
    <w:rsid w:val="00C50362"/>
    <w:rsid w:val="00C5136A"/>
    <w:rsid w:val="00C51530"/>
    <w:rsid w:val="00C5381A"/>
    <w:rsid w:val="00C56080"/>
    <w:rsid w:val="00C575F9"/>
    <w:rsid w:val="00C578D5"/>
    <w:rsid w:val="00C62B66"/>
    <w:rsid w:val="00C6323A"/>
    <w:rsid w:val="00C64989"/>
    <w:rsid w:val="00C664A8"/>
    <w:rsid w:val="00C66B27"/>
    <w:rsid w:val="00C67077"/>
    <w:rsid w:val="00C677AB"/>
    <w:rsid w:val="00C70196"/>
    <w:rsid w:val="00C735AF"/>
    <w:rsid w:val="00C75E96"/>
    <w:rsid w:val="00C75F1D"/>
    <w:rsid w:val="00C7684D"/>
    <w:rsid w:val="00C80152"/>
    <w:rsid w:val="00C807C5"/>
    <w:rsid w:val="00C80FF4"/>
    <w:rsid w:val="00C81AE9"/>
    <w:rsid w:val="00C84B31"/>
    <w:rsid w:val="00C84C6A"/>
    <w:rsid w:val="00C85251"/>
    <w:rsid w:val="00C85531"/>
    <w:rsid w:val="00C865BC"/>
    <w:rsid w:val="00C9069F"/>
    <w:rsid w:val="00C90D98"/>
    <w:rsid w:val="00C91124"/>
    <w:rsid w:val="00C94012"/>
    <w:rsid w:val="00C9471C"/>
    <w:rsid w:val="00C94AD2"/>
    <w:rsid w:val="00C953FE"/>
    <w:rsid w:val="00C95AB5"/>
    <w:rsid w:val="00C95DAF"/>
    <w:rsid w:val="00C973EE"/>
    <w:rsid w:val="00CA090D"/>
    <w:rsid w:val="00CA0E59"/>
    <w:rsid w:val="00CA1267"/>
    <w:rsid w:val="00CA3284"/>
    <w:rsid w:val="00CA3333"/>
    <w:rsid w:val="00CA4F7C"/>
    <w:rsid w:val="00CA5E21"/>
    <w:rsid w:val="00CA6A1E"/>
    <w:rsid w:val="00CA6DD2"/>
    <w:rsid w:val="00CA730D"/>
    <w:rsid w:val="00CB022E"/>
    <w:rsid w:val="00CB087F"/>
    <w:rsid w:val="00CB498B"/>
    <w:rsid w:val="00CB50F1"/>
    <w:rsid w:val="00CB5F2E"/>
    <w:rsid w:val="00CB6A59"/>
    <w:rsid w:val="00CC13E6"/>
    <w:rsid w:val="00CC2679"/>
    <w:rsid w:val="00CC2BFF"/>
    <w:rsid w:val="00CC4CA0"/>
    <w:rsid w:val="00CC5A2C"/>
    <w:rsid w:val="00CC5CCA"/>
    <w:rsid w:val="00CC6F1B"/>
    <w:rsid w:val="00CD0071"/>
    <w:rsid w:val="00CD1049"/>
    <w:rsid w:val="00CD1647"/>
    <w:rsid w:val="00CD276F"/>
    <w:rsid w:val="00CD2BAD"/>
    <w:rsid w:val="00CD3A08"/>
    <w:rsid w:val="00CD5793"/>
    <w:rsid w:val="00CD57C4"/>
    <w:rsid w:val="00CD6FE8"/>
    <w:rsid w:val="00CD7530"/>
    <w:rsid w:val="00CD7639"/>
    <w:rsid w:val="00CE3D8F"/>
    <w:rsid w:val="00CE5F48"/>
    <w:rsid w:val="00CE77D8"/>
    <w:rsid w:val="00CF0123"/>
    <w:rsid w:val="00CF0DCA"/>
    <w:rsid w:val="00CF47C2"/>
    <w:rsid w:val="00CF4B1D"/>
    <w:rsid w:val="00CF4BC7"/>
    <w:rsid w:val="00CF5098"/>
    <w:rsid w:val="00CF5219"/>
    <w:rsid w:val="00CF590E"/>
    <w:rsid w:val="00CF5F05"/>
    <w:rsid w:val="00CF6411"/>
    <w:rsid w:val="00CF665B"/>
    <w:rsid w:val="00CF6AF7"/>
    <w:rsid w:val="00CF6D05"/>
    <w:rsid w:val="00CF74D6"/>
    <w:rsid w:val="00D0044A"/>
    <w:rsid w:val="00D00A2C"/>
    <w:rsid w:val="00D01B75"/>
    <w:rsid w:val="00D01C4E"/>
    <w:rsid w:val="00D01D3D"/>
    <w:rsid w:val="00D02190"/>
    <w:rsid w:val="00D0244B"/>
    <w:rsid w:val="00D03DDD"/>
    <w:rsid w:val="00D06478"/>
    <w:rsid w:val="00D06EED"/>
    <w:rsid w:val="00D11060"/>
    <w:rsid w:val="00D112D5"/>
    <w:rsid w:val="00D124FD"/>
    <w:rsid w:val="00D1276D"/>
    <w:rsid w:val="00D1288C"/>
    <w:rsid w:val="00D144BF"/>
    <w:rsid w:val="00D14A5B"/>
    <w:rsid w:val="00D16974"/>
    <w:rsid w:val="00D17E26"/>
    <w:rsid w:val="00D2062C"/>
    <w:rsid w:val="00D206BA"/>
    <w:rsid w:val="00D22D12"/>
    <w:rsid w:val="00D24426"/>
    <w:rsid w:val="00D25616"/>
    <w:rsid w:val="00D26105"/>
    <w:rsid w:val="00D30687"/>
    <w:rsid w:val="00D3198F"/>
    <w:rsid w:val="00D33710"/>
    <w:rsid w:val="00D338CE"/>
    <w:rsid w:val="00D358CD"/>
    <w:rsid w:val="00D361E7"/>
    <w:rsid w:val="00D37521"/>
    <w:rsid w:val="00D376CE"/>
    <w:rsid w:val="00D40244"/>
    <w:rsid w:val="00D43478"/>
    <w:rsid w:val="00D44C05"/>
    <w:rsid w:val="00D44C4D"/>
    <w:rsid w:val="00D45812"/>
    <w:rsid w:val="00D461CD"/>
    <w:rsid w:val="00D468CE"/>
    <w:rsid w:val="00D47CD5"/>
    <w:rsid w:val="00D5012D"/>
    <w:rsid w:val="00D50D30"/>
    <w:rsid w:val="00D5119A"/>
    <w:rsid w:val="00D52343"/>
    <w:rsid w:val="00D53DF3"/>
    <w:rsid w:val="00D55211"/>
    <w:rsid w:val="00D62DF0"/>
    <w:rsid w:val="00D6530E"/>
    <w:rsid w:val="00D67E03"/>
    <w:rsid w:val="00D70491"/>
    <w:rsid w:val="00D70B4B"/>
    <w:rsid w:val="00D728B2"/>
    <w:rsid w:val="00D739CF"/>
    <w:rsid w:val="00D74517"/>
    <w:rsid w:val="00D74699"/>
    <w:rsid w:val="00D77E0F"/>
    <w:rsid w:val="00D77E4B"/>
    <w:rsid w:val="00D80041"/>
    <w:rsid w:val="00D80722"/>
    <w:rsid w:val="00D82432"/>
    <w:rsid w:val="00D83D0F"/>
    <w:rsid w:val="00D84D99"/>
    <w:rsid w:val="00D868F6"/>
    <w:rsid w:val="00D87DCD"/>
    <w:rsid w:val="00D9000F"/>
    <w:rsid w:val="00D90D79"/>
    <w:rsid w:val="00D94676"/>
    <w:rsid w:val="00D9547A"/>
    <w:rsid w:val="00DA0069"/>
    <w:rsid w:val="00DA00D7"/>
    <w:rsid w:val="00DA08A9"/>
    <w:rsid w:val="00DA3556"/>
    <w:rsid w:val="00DA4462"/>
    <w:rsid w:val="00DA4BC2"/>
    <w:rsid w:val="00DA4F38"/>
    <w:rsid w:val="00DA70BA"/>
    <w:rsid w:val="00DB0486"/>
    <w:rsid w:val="00DB316D"/>
    <w:rsid w:val="00DB63EB"/>
    <w:rsid w:val="00DC3C1E"/>
    <w:rsid w:val="00DC5DDD"/>
    <w:rsid w:val="00DC64FE"/>
    <w:rsid w:val="00DC7016"/>
    <w:rsid w:val="00DD02DA"/>
    <w:rsid w:val="00DD0CD0"/>
    <w:rsid w:val="00DD0E4B"/>
    <w:rsid w:val="00DD1537"/>
    <w:rsid w:val="00DD2982"/>
    <w:rsid w:val="00DD2BF3"/>
    <w:rsid w:val="00DD3388"/>
    <w:rsid w:val="00DD45A0"/>
    <w:rsid w:val="00DD6192"/>
    <w:rsid w:val="00DD6973"/>
    <w:rsid w:val="00DD6C8F"/>
    <w:rsid w:val="00DD6D51"/>
    <w:rsid w:val="00DE0604"/>
    <w:rsid w:val="00DE0E2B"/>
    <w:rsid w:val="00DE1DCA"/>
    <w:rsid w:val="00DE2A95"/>
    <w:rsid w:val="00DE2E07"/>
    <w:rsid w:val="00DE3223"/>
    <w:rsid w:val="00DE57D8"/>
    <w:rsid w:val="00DE6F64"/>
    <w:rsid w:val="00DF0959"/>
    <w:rsid w:val="00DF1F30"/>
    <w:rsid w:val="00DF4368"/>
    <w:rsid w:val="00DF6807"/>
    <w:rsid w:val="00E0073D"/>
    <w:rsid w:val="00E00863"/>
    <w:rsid w:val="00E02D82"/>
    <w:rsid w:val="00E03763"/>
    <w:rsid w:val="00E038E5"/>
    <w:rsid w:val="00E06865"/>
    <w:rsid w:val="00E06D48"/>
    <w:rsid w:val="00E0797E"/>
    <w:rsid w:val="00E11C2A"/>
    <w:rsid w:val="00E11E2C"/>
    <w:rsid w:val="00E13416"/>
    <w:rsid w:val="00E13A85"/>
    <w:rsid w:val="00E13FDB"/>
    <w:rsid w:val="00E14105"/>
    <w:rsid w:val="00E14327"/>
    <w:rsid w:val="00E14558"/>
    <w:rsid w:val="00E14A6A"/>
    <w:rsid w:val="00E16260"/>
    <w:rsid w:val="00E16776"/>
    <w:rsid w:val="00E17396"/>
    <w:rsid w:val="00E201F8"/>
    <w:rsid w:val="00E2254D"/>
    <w:rsid w:val="00E231FF"/>
    <w:rsid w:val="00E235BD"/>
    <w:rsid w:val="00E25427"/>
    <w:rsid w:val="00E27914"/>
    <w:rsid w:val="00E30A4B"/>
    <w:rsid w:val="00E32A64"/>
    <w:rsid w:val="00E33471"/>
    <w:rsid w:val="00E34088"/>
    <w:rsid w:val="00E366D6"/>
    <w:rsid w:val="00E369F3"/>
    <w:rsid w:val="00E37F43"/>
    <w:rsid w:val="00E4039A"/>
    <w:rsid w:val="00E42F66"/>
    <w:rsid w:val="00E436A8"/>
    <w:rsid w:val="00E448E9"/>
    <w:rsid w:val="00E451FB"/>
    <w:rsid w:val="00E45BC8"/>
    <w:rsid w:val="00E467DA"/>
    <w:rsid w:val="00E46D6F"/>
    <w:rsid w:val="00E46DCD"/>
    <w:rsid w:val="00E46DFB"/>
    <w:rsid w:val="00E46F33"/>
    <w:rsid w:val="00E476BF"/>
    <w:rsid w:val="00E4787A"/>
    <w:rsid w:val="00E50236"/>
    <w:rsid w:val="00E51613"/>
    <w:rsid w:val="00E52D4E"/>
    <w:rsid w:val="00E547DE"/>
    <w:rsid w:val="00E5713E"/>
    <w:rsid w:val="00E61C5A"/>
    <w:rsid w:val="00E64A79"/>
    <w:rsid w:val="00E65373"/>
    <w:rsid w:val="00E654D1"/>
    <w:rsid w:val="00E70C11"/>
    <w:rsid w:val="00E71126"/>
    <w:rsid w:val="00E72797"/>
    <w:rsid w:val="00E76002"/>
    <w:rsid w:val="00E77764"/>
    <w:rsid w:val="00E77DFD"/>
    <w:rsid w:val="00E80986"/>
    <w:rsid w:val="00E80CC8"/>
    <w:rsid w:val="00E82599"/>
    <w:rsid w:val="00E82C63"/>
    <w:rsid w:val="00E8508C"/>
    <w:rsid w:val="00E85F01"/>
    <w:rsid w:val="00E863AD"/>
    <w:rsid w:val="00E86F3E"/>
    <w:rsid w:val="00E91423"/>
    <w:rsid w:val="00E918B7"/>
    <w:rsid w:val="00E935CF"/>
    <w:rsid w:val="00E94279"/>
    <w:rsid w:val="00E95036"/>
    <w:rsid w:val="00E9566F"/>
    <w:rsid w:val="00E95871"/>
    <w:rsid w:val="00E95DA2"/>
    <w:rsid w:val="00E96BF5"/>
    <w:rsid w:val="00E97A13"/>
    <w:rsid w:val="00EA01EC"/>
    <w:rsid w:val="00EA27F8"/>
    <w:rsid w:val="00EA6C54"/>
    <w:rsid w:val="00EA7343"/>
    <w:rsid w:val="00EA7886"/>
    <w:rsid w:val="00EB0573"/>
    <w:rsid w:val="00EB0E78"/>
    <w:rsid w:val="00EB2224"/>
    <w:rsid w:val="00EB35E8"/>
    <w:rsid w:val="00EB44B1"/>
    <w:rsid w:val="00EB4D6D"/>
    <w:rsid w:val="00EB5C42"/>
    <w:rsid w:val="00EB66AA"/>
    <w:rsid w:val="00EC0E0C"/>
    <w:rsid w:val="00EC169C"/>
    <w:rsid w:val="00EC1A70"/>
    <w:rsid w:val="00EC27A8"/>
    <w:rsid w:val="00EC2E53"/>
    <w:rsid w:val="00EC3375"/>
    <w:rsid w:val="00EC422F"/>
    <w:rsid w:val="00EC4559"/>
    <w:rsid w:val="00EC4AE1"/>
    <w:rsid w:val="00EC51CD"/>
    <w:rsid w:val="00EC5E8C"/>
    <w:rsid w:val="00EC6260"/>
    <w:rsid w:val="00EC6357"/>
    <w:rsid w:val="00EC6366"/>
    <w:rsid w:val="00EC63E7"/>
    <w:rsid w:val="00EC70B3"/>
    <w:rsid w:val="00ED1200"/>
    <w:rsid w:val="00ED391A"/>
    <w:rsid w:val="00ED445E"/>
    <w:rsid w:val="00ED4C0E"/>
    <w:rsid w:val="00ED5D79"/>
    <w:rsid w:val="00ED64EA"/>
    <w:rsid w:val="00ED6614"/>
    <w:rsid w:val="00EE01FC"/>
    <w:rsid w:val="00EE052D"/>
    <w:rsid w:val="00EE2D93"/>
    <w:rsid w:val="00EE30EF"/>
    <w:rsid w:val="00EE5C1E"/>
    <w:rsid w:val="00EE6460"/>
    <w:rsid w:val="00EF0C8F"/>
    <w:rsid w:val="00EF2A1A"/>
    <w:rsid w:val="00EF3595"/>
    <w:rsid w:val="00EF5F2C"/>
    <w:rsid w:val="00EF5F8D"/>
    <w:rsid w:val="00EF6A37"/>
    <w:rsid w:val="00EF7310"/>
    <w:rsid w:val="00EF7A54"/>
    <w:rsid w:val="00F005D9"/>
    <w:rsid w:val="00F00C4F"/>
    <w:rsid w:val="00F012DE"/>
    <w:rsid w:val="00F01851"/>
    <w:rsid w:val="00F01974"/>
    <w:rsid w:val="00F021E8"/>
    <w:rsid w:val="00F03F85"/>
    <w:rsid w:val="00F050AC"/>
    <w:rsid w:val="00F07067"/>
    <w:rsid w:val="00F11567"/>
    <w:rsid w:val="00F115C3"/>
    <w:rsid w:val="00F130D6"/>
    <w:rsid w:val="00F15934"/>
    <w:rsid w:val="00F15CE5"/>
    <w:rsid w:val="00F215DF"/>
    <w:rsid w:val="00F228F6"/>
    <w:rsid w:val="00F22DCD"/>
    <w:rsid w:val="00F237D9"/>
    <w:rsid w:val="00F2432E"/>
    <w:rsid w:val="00F246DC"/>
    <w:rsid w:val="00F24F63"/>
    <w:rsid w:val="00F26325"/>
    <w:rsid w:val="00F263E6"/>
    <w:rsid w:val="00F264DF"/>
    <w:rsid w:val="00F26FB7"/>
    <w:rsid w:val="00F31B5D"/>
    <w:rsid w:val="00F32683"/>
    <w:rsid w:val="00F3272B"/>
    <w:rsid w:val="00F32D5A"/>
    <w:rsid w:val="00F3343D"/>
    <w:rsid w:val="00F35717"/>
    <w:rsid w:val="00F36E05"/>
    <w:rsid w:val="00F37C93"/>
    <w:rsid w:val="00F37ED8"/>
    <w:rsid w:val="00F404BD"/>
    <w:rsid w:val="00F40F1F"/>
    <w:rsid w:val="00F4108D"/>
    <w:rsid w:val="00F417F3"/>
    <w:rsid w:val="00F421E3"/>
    <w:rsid w:val="00F4328A"/>
    <w:rsid w:val="00F44F14"/>
    <w:rsid w:val="00F465CA"/>
    <w:rsid w:val="00F47C6E"/>
    <w:rsid w:val="00F50021"/>
    <w:rsid w:val="00F5055C"/>
    <w:rsid w:val="00F506B3"/>
    <w:rsid w:val="00F509D4"/>
    <w:rsid w:val="00F517FB"/>
    <w:rsid w:val="00F53930"/>
    <w:rsid w:val="00F53D97"/>
    <w:rsid w:val="00F5443D"/>
    <w:rsid w:val="00F56AE7"/>
    <w:rsid w:val="00F60F05"/>
    <w:rsid w:val="00F629C0"/>
    <w:rsid w:val="00F62E0A"/>
    <w:rsid w:val="00F70D86"/>
    <w:rsid w:val="00F71BE4"/>
    <w:rsid w:val="00F72B8B"/>
    <w:rsid w:val="00F75774"/>
    <w:rsid w:val="00F76217"/>
    <w:rsid w:val="00F813D1"/>
    <w:rsid w:val="00F81890"/>
    <w:rsid w:val="00F82313"/>
    <w:rsid w:val="00F8255B"/>
    <w:rsid w:val="00F84B24"/>
    <w:rsid w:val="00F85BDF"/>
    <w:rsid w:val="00F85F63"/>
    <w:rsid w:val="00F86247"/>
    <w:rsid w:val="00F863D7"/>
    <w:rsid w:val="00F86BD9"/>
    <w:rsid w:val="00F8789E"/>
    <w:rsid w:val="00F87D16"/>
    <w:rsid w:val="00F900B3"/>
    <w:rsid w:val="00F91F33"/>
    <w:rsid w:val="00F92848"/>
    <w:rsid w:val="00F92A0D"/>
    <w:rsid w:val="00F9383A"/>
    <w:rsid w:val="00F94C7E"/>
    <w:rsid w:val="00F95AD8"/>
    <w:rsid w:val="00F967F5"/>
    <w:rsid w:val="00F9696E"/>
    <w:rsid w:val="00F96CAA"/>
    <w:rsid w:val="00F97EDF"/>
    <w:rsid w:val="00FA0098"/>
    <w:rsid w:val="00FA1EAE"/>
    <w:rsid w:val="00FA30E9"/>
    <w:rsid w:val="00FA3134"/>
    <w:rsid w:val="00FA38F5"/>
    <w:rsid w:val="00FA3ACA"/>
    <w:rsid w:val="00FA3CA8"/>
    <w:rsid w:val="00FA4F62"/>
    <w:rsid w:val="00FA55F6"/>
    <w:rsid w:val="00FA63DB"/>
    <w:rsid w:val="00FB1944"/>
    <w:rsid w:val="00FB205C"/>
    <w:rsid w:val="00FB336F"/>
    <w:rsid w:val="00FB3B29"/>
    <w:rsid w:val="00FB4F9A"/>
    <w:rsid w:val="00FB78C0"/>
    <w:rsid w:val="00FB7F63"/>
    <w:rsid w:val="00FC18FD"/>
    <w:rsid w:val="00FC1BE7"/>
    <w:rsid w:val="00FC230D"/>
    <w:rsid w:val="00FC3E53"/>
    <w:rsid w:val="00FC409E"/>
    <w:rsid w:val="00FC6621"/>
    <w:rsid w:val="00FC6E0F"/>
    <w:rsid w:val="00FC7BEB"/>
    <w:rsid w:val="00FD20AE"/>
    <w:rsid w:val="00FD255C"/>
    <w:rsid w:val="00FE4498"/>
    <w:rsid w:val="00FE6654"/>
    <w:rsid w:val="00FE6CC0"/>
    <w:rsid w:val="00FE71AD"/>
    <w:rsid w:val="00FF14C2"/>
    <w:rsid w:val="00FF2DCE"/>
    <w:rsid w:val="00FF2E6E"/>
    <w:rsid w:val="00FF5BB8"/>
    <w:rsid w:val="00FF6A54"/>
    <w:rsid w:val="00FF74EE"/>
    <w:rsid w:val="00FF7FD0"/>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rules v:ext="edit">
        <o:r id="V:Rule21" type="connector" idref="#_x0000_s1297"/>
        <o:r id="V:Rule22" type="connector" idref="#_x0000_s1296"/>
        <o:r id="V:Rule23" type="connector" idref="#_x0000_s1322"/>
        <o:r id="V:Rule24" type="connector" idref="#_x0000_s1323"/>
        <o:r id="V:Rule25" type="connector" idref="#_x0000_s1312"/>
        <o:r id="V:Rule26" type="connector" idref="#_x0000_s13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60400C"/>
    <w:pPr>
      <w:tabs>
        <w:tab w:val="left" w:pos="1134"/>
      </w:tabs>
      <w:suppressAutoHyphens/>
      <w:spacing w:after="0" w:line="240" w:lineRule="auto"/>
      <w:jc w:val="both"/>
    </w:pPr>
    <w:rPr>
      <w:rFonts w:ascii="Times New Roman" w:eastAsia="Times New Roman" w:hAnsi="Times New Roman" w:cs="Times New Roman"/>
      <w:sz w:val="18"/>
      <w:szCs w:val="20"/>
      <w:lang w:val="en-GB" w:eastAsia="de-DE"/>
    </w:rPr>
  </w:style>
  <w:style w:type="paragraph" w:styleId="Heading1">
    <w:name w:val="heading 1"/>
    <w:basedOn w:val="Normal"/>
    <w:next w:val="Normal"/>
    <w:link w:val="Heading1Char"/>
    <w:qFormat/>
    <w:rsid w:val="0060400C"/>
    <w:pPr>
      <w:keepNext/>
      <w:keepLines/>
      <w:widowControl w:val="0"/>
      <w:numPr>
        <w:numId w:val="1"/>
      </w:numPr>
      <w:tabs>
        <w:tab w:val="left" w:pos="284"/>
      </w:tabs>
      <w:spacing w:after="180"/>
      <w:jc w:val="center"/>
      <w:outlineLvl w:val="0"/>
    </w:pPr>
    <w:rPr>
      <w:b/>
      <w:caps/>
    </w:rPr>
  </w:style>
  <w:style w:type="paragraph" w:styleId="Heading2">
    <w:name w:val="heading 2"/>
    <w:next w:val="Normal"/>
    <w:link w:val="Heading2Char"/>
    <w:qFormat/>
    <w:rsid w:val="0060400C"/>
    <w:pPr>
      <w:keepNext/>
      <w:keepLines/>
      <w:widowControl w:val="0"/>
      <w:numPr>
        <w:ilvl w:val="1"/>
        <w:numId w:val="1"/>
      </w:numPr>
      <w:tabs>
        <w:tab w:val="left" w:pos="454"/>
      </w:tabs>
      <w:suppressAutoHyphens/>
      <w:spacing w:after="180" w:line="240" w:lineRule="auto"/>
      <w:jc w:val="both"/>
      <w:outlineLvl w:val="1"/>
    </w:pPr>
    <w:rPr>
      <w:rFonts w:ascii="Times New Roman" w:eastAsia="Times New Roman" w:hAnsi="Times New Roman" w:cs="Times New Roman"/>
      <w:b/>
      <w:sz w:val="18"/>
      <w:szCs w:val="20"/>
      <w:lang w:val="en-GB" w:eastAsia="de-DE"/>
    </w:rPr>
  </w:style>
  <w:style w:type="paragraph" w:styleId="Heading3">
    <w:name w:val="heading 3"/>
    <w:next w:val="Normal"/>
    <w:link w:val="Heading3Char"/>
    <w:qFormat/>
    <w:rsid w:val="0060400C"/>
    <w:pPr>
      <w:keepNext/>
      <w:keepLines/>
      <w:widowControl w:val="0"/>
      <w:numPr>
        <w:ilvl w:val="2"/>
        <w:numId w:val="1"/>
      </w:numPr>
      <w:tabs>
        <w:tab w:val="left" w:pos="624"/>
      </w:tabs>
      <w:suppressAutoHyphens/>
      <w:spacing w:after="0" w:line="240" w:lineRule="auto"/>
      <w:jc w:val="both"/>
      <w:outlineLvl w:val="2"/>
    </w:pPr>
    <w:rPr>
      <w:rFonts w:ascii="Times New Roman" w:eastAsia="Times New Roman" w:hAnsi="Times New Roman" w:cs="Times New Roman"/>
      <w:sz w:val="18"/>
      <w:szCs w:val="20"/>
      <w:lang w:val="en-GB" w:eastAsia="de-DE"/>
    </w:rPr>
  </w:style>
  <w:style w:type="paragraph" w:styleId="Heading4">
    <w:name w:val="heading 4"/>
    <w:basedOn w:val="Normal"/>
    <w:next w:val="Normal"/>
    <w:link w:val="Heading4Char"/>
    <w:qFormat/>
    <w:rsid w:val="0060400C"/>
    <w:pPr>
      <w:keepNext/>
      <w:numPr>
        <w:ilvl w:val="3"/>
        <w:numId w:val="1"/>
      </w:numPr>
      <w:spacing w:before="260"/>
      <w:outlineLvl w:val="3"/>
    </w:pPr>
  </w:style>
  <w:style w:type="paragraph" w:styleId="Heading5">
    <w:name w:val="heading 5"/>
    <w:basedOn w:val="Normal"/>
    <w:next w:val="Normal"/>
    <w:link w:val="Heading5Char"/>
    <w:qFormat/>
    <w:rsid w:val="0060400C"/>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60400C"/>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60400C"/>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60400C"/>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60400C"/>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400C"/>
    <w:rPr>
      <w:rFonts w:ascii="Times New Roman" w:eastAsia="Times New Roman" w:hAnsi="Times New Roman" w:cs="Times New Roman"/>
      <w:b/>
      <w:caps/>
      <w:sz w:val="18"/>
      <w:szCs w:val="20"/>
      <w:lang w:val="en-GB" w:eastAsia="de-DE"/>
    </w:rPr>
  </w:style>
  <w:style w:type="character" w:customStyle="1" w:styleId="Heading2Char">
    <w:name w:val="Heading 2 Char"/>
    <w:basedOn w:val="DefaultParagraphFont"/>
    <w:link w:val="Heading2"/>
    <w:rsid w:val="0060400C"/>
    <w:rPr>
      <w:rFonts w:ascii="Times New Roman" w:eastAsia="Times New Roman" w:hAnsi="Times New Roman" w:cs="Times New Roman"/>
      <w:b/>
      <w:sz w:val="18"/>
      <w:szCs w:val="20"/>
      <w:lang w:val="en-GB" w:eastAsia="de-DE"/>
    </w:rPr>
  </w:style>
  <w:style w:type="character" w:customStyle="1" w:styleId="Heading3Char">
    <w:name w:val="Heading 3 Char"/>
    <w:basedOn w:val="DefaultParagraphFont"/>
    <w:link w:val="Heading3"/>
    <w:rsid w:val="0060400C"/>
    <w:rPr>
      <w:rFonts w:ascii="Times New Roman" w:eastAsia="Times New Roman" w:hAnsi="Times New Roman" w:cs="Times New Roman"/>
      <w:sz w:val="18"/>
      <w:szCs w:val="20"/>
      <w:lang w:val="en-GB" w:eastAsia="de-DE"/>
    </w:rPr>
  </w:style>
  <w:style w:type="character" w:customStyle="1" w:styleId="Heading4Char">
    <w:name w:val="Heading 4 Char"/>
    <w:basedOn w:val="DefaultParagraphFont"/>
    <w:link w:val="Heading4"/>
    <w:rsid w:val="0060400C"/>
    <w:rPr>
      <w:rFonts w:ascii="Times New Roman" w:eastAsia="Times New Roman" w:hAnsi="Times New Roman" w:cs="Times New Roman"/>
      <w:sz w:val="18"/>
      <w:szCs w:val="20"/>
      <w:lang w:val="en-GB" w:eastAsia="de-DE"/>
    </w:rPr>
  </w:style>
  <w:style w:type="character" w:customStyle="1" w:styleId="Heading5Char">
    <w:name w:val="Heading 5 Char"/>
    <w:basedOn w:val="DefaultParagraphFont"/>
    <w:link w:val="Heading5"/>
    <w:rsid w:val="0060400C"/>
    <w:rPr>
      <w:rFonts w:ascii="Arial" w:eastAsia="Times New Roman" w:hAnsi="Arial" w:cs="Times New Roman"/>
      <w:szCs w:val="20"/>
      <w:lang w:val="en-GB" w:eastAsia="de-DE"/>
    </w:rPr>
  </w:style>
  <w:style w:type="character" w:customStyle="1" w:styleId="Heading6Char">
    <w:name w:val="Heading 6 Char"/>
    <w:basedOn w:val="DefaultParagraphFont"/>
    <w:link w:val="Heading6"/>
    <w:rsid w:val="0060400C"/>
    <w:rPr>
      <w:rFonts w:ascii="Arial" w:eastAsia="Times New Roman" w:hAnsi="Arial" w:cs="Times New Roman"/>
      <w:i/>
      <w:szCs w:val="20"/>
      <w:lang w:val="en-GB" w:eastAsia="de-DE"/>
    </w:rPr>
  </w:style>
  <w:style w:type="character" w:customStyle="1" w:styleId="Heading7Char">
    <w:name w:val="Heading 7 Char"/>
    <w:basedOn w:val="DefaultParagraphFont"/>
    <w:link w:val="Heading7"/>
    <w:rsid w:val="0060400C"/>
    <w:rPr>
      <w:rFonts w:ascii="Arial" w:eastAsia="Times New Roman" w:hAnsi="Arial" w:cs="Times New Roman"/>
      <w:sz w:val="20"/>
      <w:szCs w:val="20"/>
      <w:lang w:val="en-GB" w:eastAsia="de-DE"/>
    </w:rPr>
  </w:style>
  <w:style w:type="character" w:customStyle="1" w:styleId="Heading8Char">
    <w:name w:val="Heading 8 Char"/>
    <w:basedOn w:val="DefaultParagraphFont"/>
    <w:link w:val="Heading8"/>
    <w:rsid w:val="0060400C"/>
    <w:rPr>
      <w:rFonts w:ascii="Arial" w:eastAsia="Times New Roman" w:hAnsi="Arial" w:cs="Times New Roman"/>
      <w:i/>
      <w:sz w:val="20"/>
      <w:szCs w:val="20"/>
      <w:lang w:val="en-GB" w:eastAsia="de-DE"/>
    </w:rPr>
  </w:style>
  <w:style w:type="character" w:customStyle="1" w:styleId="Heading9Char">
    <w:name w:val="Heading 9 Char"/>
    <w:basedOn w:val="DefaultParagraphFont"/>
    <w:link w:val="Heading9"/>
    <w:rsid w:val="0060400C"/>
    <w:rPr>
      <w:rFonts w:ascii="Arial" w:eastAsia="Times New Roman" w:hAnsi="Arial" w:cs="Times New Roman"/>
      <w:i/>
      <w:sz w:val="18"/>
      <w:szCs w:val="20"/>
      <w:lang w:val="en-GB" w:eastAsia="de-DE"/>
    </w:rPr>
  </w:style>
  <w:style w:type="paragraph" w:styleId="Footer">
    <w:name w:val="footer"/>
    <w:basedOn w:val="Normal"/>
    <w:link w:val="FooterChar"/>
    <w:uiPriority w:val="99"/>
    <w:rsid w:val="0060400C"/>
    <w:pPr>
      <w:tabs>
        <w:tab w:val="center" w:pos="4320"/>
        <w:tab w:val="right" w:pos="8640"/>
      </w:tabs>
    </w:pPr>
  </w:style>
  <w:style w:type="character" w:customStyle="1" w:styleId="FooterChar">
    <w:name w:val="Footer Char"/>
    <w:basedOn w:val="DefaultParagraphFont"/>
    <w:link w:val="Footer"/>
    <w:uiPriority w:val="99"/>
    <w:rsid w:val="0060400C"/>
    <w:rPr>
      <w:rFonts w:ascii="Times New Roman" w:eastAsia="Times New Roman" w:hAnsi="Times New Roman" w:cs="Times New Roman"/>
      <w:sz w:val="18"/>
      <w:szCs w:val="20"/>
      <w:lang w:val="en-GB" w:eastAsia="de-DE"/>
    </w:rPr>
  </w:style>
  <w:style w:type="paragraph" w:styleId="Header">
    <w:name w:val="header"/>
    <w:basedOn w:val="Normal"/>
    <w:link w:val="HeaderChar"/>
    <w:semiHidden/>
    <w:rsid w:val="0060400C"/>
    <w:pPr>
      <w:tabs>
        <w:tab w:val="center" w:pos="4536"/>
        <w:tab w:val="right" w:pos="9072"/>
      </w:tabs>
      <w:jc w:val="center"/>
    </w:pPr>
  </w:style>
  <w:style w:type="character" w:customStyle="1" w:styleId="HeaderChar">
    <w:name w:val="Header Char"/>
    <w:basedOn w:val="DefaultParagraphFont"/>
    <w:link w:val="Header"/>
    <w:semiHidden/>
    <w:rsid w:val="0060400C"/>
    <w:rPr>
      <w:rFonts w:ascii="Times New Roman" w:eastAsia="Times New Roman" w:hAnsi="Times New Roman" w:cs="Times New Roman"/>
      <w:sz w:val="18"/>
      <w:szCs w:val="20"/>
      <w:lang w:val="en-GB" w:eastAsia="de-DE"/>
    </w:rPr>
  </w:style>
  <w:style w:type="character" w:styleId="Hyperlink">
    <w:name w:val="Hyperlink"/>
    <w:semiHidden/>
    <w:rsid w:val="0060400C"/>
    <w:rPr>
      <w:rFonts w:ascii="Times New Roman" w:hAnsi="Times New Roman"/>
      <w:noProof w:val="0"/>
      <w:color w:val="0000FF"/>
      <w:sz w:val="18"/>
      <w:u w:val="none"/>
      <w:lang w:val="en-GB"/>
    </w:rPr>
  </w:style>
  <w:style w:type="paragraph" w:customStyle="1" w:styleId="Author">
    <w:name w:val="Author"/>
    <w:basedOn w:val="Normal"/>
    <w:next w:val="Affiliation"/>
    <w:rsid w:val="0060400C"/>
    <w:pPr>
      <w:jc w:val="center"/>
    </w:pPr>
  </w:style>
  <w:style w:type="paragraph" w:customStyle="1" w:styleId="Affiliation">
    <w:name w:val="Affiliation"/>
    <w:rsid w:val="0060400C"/>
    <w:pPr>
      <w:suppressAutoHyphens/>
      <w:spacing w:after="0" w:line="240" w:lineRule="auto"/>
      <w:jc w:val="center"/>
    </w:pPr>
    <w:rPr>
      <w:rFonts w:ascii="Times New Roman" w:eastAsia="Times New Roman" w:hAnsi="Times New Roman" w:cs="Times New Roman"/>
      <w:sz w:val="20"/>
      <w:szCs w:val="20"/>
      <w:lang w:val="en-GB" w:eastAsia="de-DE"/>
    </w:rPr>
  </w:style>
  <w:style w:type="paragraph" w:styleId="FootnoteText">
    <w:name w:val="footnote text"/>
    <w:link w:val="FootnoteTextChar"/>
    <w:uiPriority w:val="99"/>
    <w:rsid w:val="0060400C"/>
    <w:pPr>
      <w:tabs>
        <w:tab w:val="left" w:pos="227"/>
      </w:tabs>
      <w:suppressAutoHyphens/>
      <w:spacing w:after="0" w:line="240" w:lineRule="auto"/>
      <w:ind w:left="227" w:hanging="227"/>
      <w:jc w:val="both"/>
    </w:pPr>
    <w:rPr>
      <w:rFonts w:ascii="Times New Roman" w:eastAsia="Times New Roman" w:hAnsi="Times New Roman" w:cs="Times New Roman"/>
      <w:sz w:val="18"/>
      <w:szCs w:val="20"/>
      <w:lang w:val="en-GB" w:eastAsia="de-DE"/>
    </w:rPr>
  </w:style>
  <w:style w:type="character" w:customStyle="1" w:styleId="FootnoteTextChar">
    <w:name w:val="Footnote Text Char"/>
    <w:basedOn w:val="DefaultParagraphFont"/>
    <w:link w:val="FootnoteText"/>
    <w:uiPriority w:val="99"/>
    <w:rsid w:val="0060400C"/>
    <w:rPr>
      <w:rFonts w:ascii="Times New Roman" w:eastAsia="Times New Roman" w:hAnsi="Times New Roman" w:cs="Times New Roman"/>
      <w:sz w:val="18"/>
      <w:szCs w:val="20"/>
      <w:lang w:val="en-GB" w:eastAsia="de-DE"/>
    </w:rPr>
  </w:style>
  <w:style w:type="paragraph" w:customStyle="1" w:styleId="RefAcknowAppendixtitleoneline">
    <w:name w:val="Ref./Acknow./Appendix title (one line)"/>
    <w:basedOn w:val="Heading1"/>
    <w:autoRedefine/>
    <w:rsid w:val="0060400C"/>
    <w:pPr>
      <w:numPr>
        <w:numId w:val="0"/>
      </w:numPr>
    </w:pPr>
  </w:style>
  <w:style w:type="paragraph" w:customStyle="1" w:styleId="Papertitle">
    <w:name w:val="Paper title"/>
    <w:basedOn w:val="Normal"/>
    <w:autoRedefine/>
    <w:rsid w:val="00CA6DD2"/>
    <w:pPr>
      <w:jc w:val="center"/>
    </w:pPr>
    <w:rPr>
      <w:b/>
      <w:caps/>
      <w:sz w:val="24"/>
    </w:rPr>
  </w:style>
  <w:style w:type="paragraph" w:customStyle="1" w:styleId="ListBulletindent">
    <w:name w:val="List/Bullet indent"/>
    <w:basedOn w:val="Normal"/>
    <w:autoRedefine/>
    <w:rsid w:val="0060400C"/>
    <w:pPr>
      <w:tabs>
        <w:tab w:val="left" w:pos="357"/>
      </w:tabs>
      <w:ind w:left="680"/>
    </w:pPr>
    <w:rPr>
      <w:color w:val="000000"/>
    </w:rPr>
  </w:style>
  <w:style w:type="paragraph" w:customStyle="1" w:styleId="Listnumbers">
    <w:name w:val="List numbers"/>
    <w:rsid w:val="0060400C"/>
    <w:pPr>
      <w:numPr>
        <w:numId w:val="3"/>
      </w:numPr>
      <w:suppressAutoHyphens/>
      <w:spacing w:after="0" w:line="240" w:lineRule="auto"/>
      <w:jc w:val="both"/>
    </w:pPr>
    <w:rPr>
      <w:rFonts w:ascii="Times New Roman" w:eastAsia="Times New Roman" w:hAnsi="Times New Roman" w:cs="Times New Roman"/>
      <w:sz w:val="18"/>
      <w:szCs w:val="20"/>
      <w:lang w:val="en-GB" w:eastAsia="de-DE"/>
    </w:rPr>
  </w:style>
  <w:style w:type="paragraph" w:customStyle="1" w:styleId="Referencetext">
    <w:name w:val="Reference text"/>
    <w:basedOn w:val="Normal"/>
    <w:autoRedefine/>
    <w:rsid w:val="0060400C"/>
    <w:pPr>
      <w:spacing w:after="180"/>
    </w:pPr>
  </w:style>
  <w:style w:type="paragraph" w:customStyle="1" w:styleId="Formula">
    <w:name w:val="Formula"/>
    <w:basedOn w:val="Normal"/>
    <w:next w:val="Normal"/>
    <w:autoRedefine/>
    <w:rsid w:val="0060400C"/>
    <w:pPr>
      <w:tabs>
        <w:tab w:val="right" w:pos="4621"/>
      </w:tabs>
      <w:jc w:val="left"/>
    </w:pPr>
  </w:style>
  <w:style w:type="paragraph" w:customStyle="1" w:styleId="Tablecelltext">
    <w:name w:val="Table cell text"/>
    <w:basedOn w:val="Normal"/>
    <w:rsid w:val="0060400C"/>
    <w:pPr>
      <w:jc w:val="center"/>
    </w:pPr>
  </w:style>
  <w:style w:type="paragraph" w:customStyle="1" w:styleId="Listdash">
    <w:name w:val="List dash"/>
    <w:basedOn w:val="Listnumbers"/>
    <w:autoRedefine/>
    <w:rsid w:val="0060400C"/>
    <w:pPr>
      <w:numPr>
        <w:numId w:val="2"/>
      </w:numPr>
      <w:tabs>
        <w:tab w:val="clear" w:pos="717"/>
      </w:tabs>
      <w:ind w:left="697" w:hanging="340"/>
    </w:pPr>
  </w:style>
  <w:style w:type="paragraph" w:customStyle="1" w:styleId="Listletters">
    <w:name w:val="List letters"/>
    <w:basedOn w:val="Normal"/>
    <w:rsid w:val="0060400C"/>
    <w:pPr>
      <w:numPr>
        <w:numId w:val="4"/>
      </w:numPr>
      <w:tabs>
        <w:tab w:val="clear" w:pos="1134"/>
      </w:tabs>
    </w:pPr>
  </w:style>
  <w:style w:type="paragraph" w:customStyle="1" w:styleId="Tablefootnote">
    <w:name w:val="Table footnote"/>
    <w:basedOn w:val="Normal"/>
    <w:rsid w:val="0060400C"/>
  </w:style>
  <w:style w:type="paragraph" w:customStyle="1" w:styleId="Listbullet">
    <w:name w:val="List bullet"/>
    <w:basedOn w:val="Normal"/>
    <w:autoRedefine/>
    <w:rsid w:val="0060400C"/>
    <w:pPr>
      <w:numPr>
        <w:numId w:val="5"/>
      </w:numPr>
      <w:tabs>
        <w:tab w:val="clear" w:pos="360"/>
        <w:tab w:val="clear" w:pos="1134"/>
      </w:tabs>
      <w:ind w:left="697" w:hanging="340"/>
    </w:pPr>
    <w:rPr>
      <w:color w:val="000000"/>
    </w:rPr>
  </w:style>
  <w:style w:type="paragraph" w:customStyle="1" w:styleId="Keywords">
    <w:name w:val="Keywords"/>
    <w:basedOn w:val="Normal"/>
    <w:autoRedefine/>
    <w:rsid w:val="0060400C"/>
    <w:pPr>
      <w:ind w:left="1276" w:hanging="1276"/>
    </w:pPr>
  </w:style>
  <w:style w:type="paragraph" w:customStyle="1" w:styleId="Abstracttitle">
    <w:name w:val="Abstract title"/>
    <w:basedOn w:val="Normal"/>
    <w:autoRedefine/>
    <w:rsid w:val="0060400C"/>
    <w:rPr>
      <w:b/>
      <w:caps/>
    </w:rPr>
  </w:style>
  <w:style w:type="paragraph" w:customStyle="1" w:styleId="Abstracttext">
    <w:name w:val="Abstract text"/>
    <w:basedOn w:val="Normal"/>
    <w:autoRedefine/>
    <w:rsid w:val="004316AD"/>
    <w:rPr>
      <w:szCs w:val="18"/>
      <w:lang w:val="de-DE"/>
    </w:rPr>
  </w:style>
  <w:style w:type="paragraph" w:customStyle="1" w:styleId="FigTablecaptionlongerthan1line">
    <w:name w:val="Fig./Table caption longer than 1 line"/>
    <w:basedOn w:val="Normal"/>
    <w:autoRedefine/>
    <w:rsid w:val="0060400C"/>
    <w:pPr>
      <w:tabs>
        <w:tab w:val="left" w:pos="822"/>
      </w:tabs>
      <w:ind w:left="822" w:hanging="822"/>
    </w:pPr>
  </w:style>
  <w:style w:type="paragraph" w:customStyle="1" w:styleId="FigTablecaptionwithoneline">
    <w:name w:val="Fig./Table caption with one line"/>
    <w:basedOn w:val="FigTablecaptionlongerthan1line"/>
    <w:autoRedefine/>
    <w:rsid w:val="0060400C"/>
    <w:pPr>
      <w:ind w:left="0" w:firstLine="0"/>
      <w:jc w:val="center"/>
    </w:pPr>
  </w:style>
  <w:style w:type="paragraph" w:customStyle="1" w:styleId="Heading1morethanoneline">
    <w:name w:val="Heading 1 more than one line"/>
    <w:basedOn w:val="Heading1"/>
    <w:autoRedefine/>
    <w:rsid w:val="0060400C"/>
    <w:pPr>
      <w:tabs>
        <w:tab w:val="clear" w:pos="284"/>
        <w:tab w:val="clear" w:pos="360"/>
        <w:tab w:val="left" w:pos="340"/>
      </w:tabs>
      <w:ind w:left="340" w:hanging="340"/>
      <w:jc w:val="both"/>
    </w:pPr>
  </w:style>
  <w:style w:type="paragraph" w:customStyle="1" w:styleId="Appendixtitlemorethanoneline">
    <w:name w:val="Appendix title more than one line"/>
    <w:autoRedefine/>
    <w:rsid w:val="0060400C"/>
    <w:pPr>
      <w:keepNext/>
      <w:keepLines/>
      <w:widowControl w:val="0"/>
      <w:tabs>
        <w:tab w:val="left" w:pos="1276"/>
      </w:tabs>
      <w:suppressAutoHyphens/>
      <w:spacing w:after="180" w:line="240" w:lineRule="auto"/>
      <w:ind w:left="1276" w:hanging="1276"/>
      <w:jc w:val="both"/>
    </w:pPr>
    <w:rPr>
      <w:rFonts w:ascii="Times New Roman" w:eastAsia="Times New Roman" w:hAnsi="Times New Roman" w:cs="Times New Roman"/>
      <w:b/>
      <w:caps/>
      <w:sz w:val="18"/>
      <w:szCs w:val="20"/>
      <w:lang w:val="en-GB" w:eastAsia="de-DE"/>
    </w:rPr>
  </w:style>
  <w:style w:type="paragraph" w:customStyle="1" w:styleId="ISPRSCOMaffiliation">
    <w:name w:val="ISPRS_COM_affiliation"/>
    <w:basedOn w:val="Author"/>
    <w:autoRedefine/>
    <w:rsid w:val="0060400C"/>
    <w:rPr>
      <w:b/>
    </w:rPr>
  </w:style>
  <w:style w:type="character" w:styleId="FollowedHyperlink">
    <w:name w:val="FollowedHyperlink"/>
    <w:basedOn w:val="DefaultParagraphFont"/>
    <w:semiHidden/>
    <w:rsid w:val="0060400C"/>
    <w:rPr>
      <w:color w:val="800080"/>
      <w:u w:val="single"/>
    </w:rPr>
  </w:style>
  <w:style w:type="paragraph" w:styleId="BodyText3">
    <w:name w:val="Body Text 3"/>
    <w:basedOn w:val="Normal"/>
    <w:link w:val="BodyText3Char"/>
    <w:semiHidden/>
    <w:rsid w:val="0060400C"/>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character" w:customStyle="1" w:styleId="BodyText3Char">
    <w:name w:val="Body Text 3 Char"/>
    <w:basedOn w:val="DefaultParagraphFont"/>
    <w:link w:val="BodyText3"/>
    <w:semiHidden/>
    <w:rsid w:val="0060400C"/>
    <w:rPr>
      <w:rFonts w:ascii="Times New Roman" w:eastAsia="Times New Roman" w:hAnsi="Times New Roman" w:cs="Times New Roman"/>
      <w:b/>
      <w:sz w:val="20"/>
      <w:szCs w:val="20"/>
      <w:lang w:val="en-US" w:eastAsia="de-DE"/>
    </w:rPr>
  </w:style>
  <w:style w:type="paragraph" w:customStyle="1" w:styleId="Artikelberschrift">
    <w:name w:val="Artikelüberschrift"/>
    <w:basedOn w:val="Normal"/>
    <w:next w:val="Normal"/>
    <w:rsid w:val="0060400C"/>
    <w:pPr>
      <w:widowControl w:val="0"/>
      <w:tabs>
        <w:tab w:val="clear" w:pos="113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360"/>
      <w:jc w:val="center"/>
    </w:pPr>
    <w:rPr>
      <w:rFonts w:ascii="Arial" w:hAnsi="Arial"/>
      <w:b/>
      <w:sz w:val="32"/>
      <w:szCs w:val="28"/>
      <w:lang w:eastAsia="en-US"/>
    </w:rPr>
  </w:style>
  <w:style w:type="character" w:styleId="PlaceholderText">
    <w:name w:val="Placeholder Text"/>
    <w:basedOn w:val="DefaultParagraphFont"/>
    <w:uiPriority w:val="99"/>
    <w:semiHidden/>
    <w:rsid w:val="0060400C"/>
    <w:rPr>
      <w:color w:val="808080"/>
    </w:rPr>
  </w:style>
  <w:style w:type="paragraph" w:styleId="BalloonText">
    <w:name w:val="Balloon Text"/>
    <w:basedOn w:val="Normal"/>
    <w:link w:val="BalloonTextChar"/>
    <w:uiPriority w:val="99"/>
    <w:semiHidden/>
    <w:unhideWhenUsed/>
    <w:rsid w:val="0060400C"/>
    <w:rPr>
      <w:rFonts w:ascii="Tahoma" w:hAnsi="Tahoma" w:cs="Tahoma"/>
      <w:sz w:val="16"/>
      <w:szCs w:val="16"/>
    </w:rPr>
  </w:style>
  <w:style w:type="character" w:customStyle="1" w:styleId="BalloonTextChar">
    <w:name w:val="Balloon Text Char"/>
    <w:basedOn w:val="DefaultParagraphFont"/>
    <w:link w:val="BalloonText"/>
    <w:uiPriority w:val="99"/>
    <w:semiHidden/>
    <w:rsid w:val="0060400C"/>
    <w:rPr>
      <w:rFonts w:ascii="Tahoma" w:eastAsia="Times New Roman" w:hAnsi="Tahoma" w:cs="Tahoma"/>
      <w:sz w:val="16"/>
      <w:szCs w:val="16"/>
      <w:lang w:val="en-GB" w:eastAsia="de-DE"/>
    </w:rPr>
  </w:style>
  <w:style w:type="paragraph" w:styleId="ListParagraph">
    <w:name w:val="List Paragraph"/>
    <w:basedOn w:val="Normal"/>
    <w:uiPriority w:val="34"/>
    <w:qFormat/>
    <w:rsid w:val="0060400C"/>
    <w:pPr>
      <w:ind w:left="720"/>
      <w:contextualSpacing/>
    </w:pPr>
  </w:style>
  <w:style w:type="paragraph" w:styleId="Bibliography">
    <w:name w:val="Bibliography"/>
    <w:basedOn w:val="Normal"/>
    <w:next w:val="Normal"/>
    <w:uiPriority w:val="37"/>
    <w:unhideWhenUsed/>
    <w:rsid w:val="0060400C"/>
    <w:pPr>
      <w:tabs>
        <w:tab w:val="clear" w:pos="1134"/>
      </w:tabs>
      <w:suppressAutoHyphens w:val="0"/>
      <w:spacing w:after="120"/>
      <w:jc w:val="left"/>
    </w:pPr>
    <w:rPr>
      <w:rFonts w:ascii="Times" w:hAnsi="Times"/>
      <w:sz w:val="24"/>
      <w:szCs w:val="24"/>
      <w:lang w:val="de-DE"/>
    </w:rPr>
  </w:style>
  <w:style w:type="paragraph" w:styleId="BodyText">
    <w:name w:val="Body Text"/>
    <w:basedOn w:val="Normal"/>
    <w:link w:val="BodyTextChar"/>
    <w:uiPriority w:val="99"/>
    <w:unhideWhenUsed/>
    <w:rsid w:val="0060400C"/>
    <w:pPr>
      <w:spacing w:after="120"/>
    </w:pPr>
  </w:style>
  <w:style w:type="character" w:customStyle="1" w:styleId="BodyTextChar">
    <w:name w:val="Body Text Char"/>
    <w:basedOn w:val="DefaultParagraphFont"/>
    <w:link w:val="BodyText"/>
    <w:uiPriority w:val="99"/>
    <w:rsid w:val="0060400C"/>
    <w:rPr>
      <w:rFonts w:ascii="Times New Roman" w:eastAsia="Times New Roman" w:hAnsi="Times New Roman" w:cs="Times New Roman"/>
      <w:sz w:val="18"/>
      <w:szCs w:val="20"/>
      <w:lang w:val="en-GB" w:eastAsia="de-DE"/>
    </w:rPr>
  </w:style>
  <w:style w:type="table" w:styleId="TableGrid">
    <w:name w:val="Table Grid"/>
    <w:basedOn w:val="TableNormal"/>
    <w:uiPriority w:val="59"/>
    <w:rsid w:val="0060400C"/>
    <w:pPr>
      <w:spacing w:after="0" w:line="240" w:lineRule="auto"/>
    </w:pPr>
    <w:rPr>
      <w:rFonts w:ascii="Times" w:eastAsia="Times" w:hAnsi="Times"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60400C"/>
    <w:pPr>
      <w:tabs>
        <w:tab w:val="clear" w:pos="1134"/>
        <w:tab w:val="decimal" w:pos="360"/>
      </w:tabs>
      <w:suppressAutoHyphens w:val="0"/>
      <w:spacing w:after="200" w:line="276" w:lineRule="auto"/>
      <w:jc w:val="left"/>
    </w:pPr>
    <w:rPr>
      <w:rFonts w:ascii="Calibri" w:hAnsi="Calibri"/>
      <w:sz w:val="22"/>
      <w:szCs w:val="22"/>
      <w:lang w:val="de-DE" w:eastAsia="en-US"/>
    </w:rPr>
  </w:style>
  <w:style w:type="character" w:styleId="SubtleEmphasis">
    <w:name w:val="Subtle Emphasis"/>
    <w:basedOn w:val="DefaultParagraphFont"/>
    <w:uiPriority w:val="19"/>
    <w:qFormat/>
    <w:rsid w:val="0060400C"/>
    <w:rPr>
      <w:rFonts w:eastAsia="Times New Roman" w:cs="Times New Roman"/>
      <w:bCs w:val="0"/>
      <w:i/>
      <w:iCs/>
      <w:color w:val="808080"/>
      <w:szCs w:val="22"/>
      <w:lang w:val="de-DE"/>
    </w:rPr>
  </w:style>
  <w:style w:type="table" w:customStyle="1" w:styleId="HelleSchattierung-Akzent11">
    <w:name w:val="Helle Schattierung - Akzent 11"/>
    <w:basedOn w:val="TableNormal"/>
    <w:uiPriority w:val="60"/>
    <w:rsid w:val="0060400C"/>
    <w:pPr>
      <w:spacing w:after="0" w:line="240" w:lineRule="auto"/>
    </w:pPr>
    <w:rPr>
      <w:rFonts w:ascii="Calibri" w:eastAsia="Times New Roman"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2-Accent5">
    <w:name w:val="Medium Shading 2 Accent 5"/>
    <w:basedOn w:val="TableNormal"/>
    <w:uiPriority w:val="64"/>
    <w:rsid w:val="0060400C"/>
    <w:pPr>
      <w:spacing w:after="0" w:line="240" w:lineRule="auto"/>
    </w:pPr>
    <w:rPr>
      <w:rFonts w:ascii="Calibri" w:eastAsia="Times New Roman"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60400C"/>
    <w:pPr>
      <w:spacing w:after="200"/>
    </w:pPr>
    <w:rPr>
      <w:b/>
      <w:bCs/>
      <w:color w:val="4F81BD"/>
      <w:szCs w:val="18"/>
    </w:rPr>
  </w:style>
  <w:style w:type="character" w:styleId="CommentReference">
    <w:name w:val="annotation reference"/>
    <w:basedOn w:val="DefaultParagraphFont"/>
    <w:uiPriority w:val="99"/>
    <w:semiHidden/>
    <w:unhideWhenUsed/>
    <w:rsid w:val="0060400C"/>
    <w:rPr>
      <w:sz w:val="16"/>
      <w:szCs w:val="16"/>
    </w:rPr>
  </w:style>
  <w:style w:type="paragraph" w:styleId="CommentText">
    <w:name w:val="annotation text"/>
    <w:basedOn w:val="Normal"/>
    <w:link w:val="CommentTextChar"/>
    <w:uiPriority w:val="99"/>
    <w:semiHidden/>
    <w:unhideWhenUsed/>
    <w:rsid w:val="0060400C"/>
    <w:rPr>
      <w:sz w:val="20"/>
    </w:rPr>
  </w:style>
  <w:style w:type="character" w:customStyle="1" w:styleId="CommentTextChar">
    <w:name w:val="Comment Text Char"/>
    <w:basedOn w:val="DefaultParagraphFont"/>
    <w:link w:val="CommentText"/>
    <w:uiPriority w:val="99"/>
    <w:semiHidden/>
    <w:rsid w:val="0060400C"/>
    <w:rPr>
      <w:rFonts w:ascii="Times New Roman" w:eastAsia="Times New Roman" w:hAnsi="Times New Roman" w:cs="Times New Roman"/>
      <w:sz w:val="20"/>
      <w:szCs w:val="20"/>
      <w:lang w:val="en-GB" w:eastAsia="de-DE"/>
    </w:rPr>
  </w:style>
  <w:style w:type="paragraph" w:styleId="CommentSubject">
    <w:name w:val="annotation subject"/>
    <w:basedOn w:val="CommentText"/>
    <w:next w:val="CommentText"/>
    <w:link w:val="CommentSubjectChar"/>
    <w:uiPriority w:val="99"/>
    <w:semiHidden/>
    <w:unhideWhenUsed/>
    <w:rsid w:val="0060400C"/>
    <w:rPr>
      <w:b/>
      <w:bCs/>
    </w:rPr>
  </w:style>
  <w:style w:type="character" w:customStyle="1" w:styleId="CommentSubjectChar">
    <w:name w:val="Comment Subject Char"/>
    <w:basedOn w:val="CommentTextChar"/>
    <w:link w:val="CommentSubject"/>
    <w:uiPriority w:val="99"/>
    <w:semiHidden/>
    <w:rsid w:val="0060400C"/>
    <w:rPr>
      <w:b/>
      <w:bCs/>
    </w:rPr>
  </w:style>
  <w:style w:type="paragraph" w:styleId="Revision">
    <w:name w:val="Revision"/>
    <w:hidden/>
    <w:uiPriority w:val="99"/>
    <w:semiHidden/>
    <w:rsid w:val="0060400C"/>
    <w:pPr>
      <w:spacing w:after="0" w:line="240" w:lineRule="auto"/>
    </w:pPr>
    <w:rPr>
      <w:rFonts w:ascii="Times New Roman" w:eastAsia="Times New Roman" w:hAnsi="Times New Roman" w:cs="Times New Roman"/>
      <w:sz w:val="18"/>
      <w:szCs w:val="20"/>
      <w:lang w:val="en-GB" w:eastAsia="de-DE"/>
    </w:rPr>
  </w:style>
  <w:style w:type="paragraph" w:styleId="EndnoteText">
    <w:name w:val="endnote text"/>
    <w:basedOn w:val="Normal"/>
    <w:link w:val="EndnoteTextChar"/>
    <w:uiPriority w:val="99"/>
    <w:semiHidden/>
    <w:unhideWhenUsed/>
    <w:rsid w:val="0060400C"/>
    <w:rPr>
      <w:sz w:val="20"/>
    </w:rPr>
  </w:style>
  <w:style w:type="character" w:customStyle="1" w:styleId="EndnoteTextChar">
    <w:name w:val="Endnote Text Char"/>
    <w:basedOn w:val="DefaultParagraphFont"/>
    <w:link w:val="EndnoteText"/>
    <w:uiPriority w:val="99"/>
    <w:semiHidden/>
    <w:rsid w:val="0060400C"/>
    <w:rPr>
      <w:rFonts w:ascii="Times New Roman" w:eastAsia="Times New Roman" w:hAnsi="Times New Roman" w:cs="Times New Roman"/>
      <w:sz w:val="20"/>
      <w:szCs w:val="20"/>
      <w:lang w:val="en-GB" w:eastAsia="de-DE"/>
    </w:rPr>
  </w:style>
  <w:style w:type="character" w:styleId="EndnoteReference">
    <w:name w:val="endnote reference"/>
    <w:basedOn w:val="DefaultParagraphFont"/>
    <w:uiPriority w:val="99"/>
    <w:semiHidden/>
    <w:unhideWhenUsed/>
    <w:rsid w:val="0060400C"/>
    <w:rPr>
      <w:vertAlign w:val="superscript"/>
    </w:rPr>
  </w:style>
  <w:style w:type="paragraph" w:customStyle="1" w:styleId="Autoren">
    <w:name w:val="Autoren"/>
    <w:basedOn w:val="Normal"/>
    <w:next w:val="Normal"/>
    <w:rsid w:val="0060400C"/>
    <w:pPr>
      <w:widowControl w:val="0"/>
      <w:tabs>
        <w:tab w:val="clear" w:pos="113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240"/>
      <w:jc w:val="center"/>
    </w:pPr>
    <w:rPr>
      <w:rFonts w:ascii="Arial" w:hAnsi="Arial"/>
      <w:b/>
      <w:smallCaps/>
      <w:sz w:val="24"/>
      <w:lang w:eastAsia="en-US"/>
    </w:rPr>
  </w:style>
  <w:style w:type="character" w:styleId="FootnoteReference">
    <w:name w:val="footnote reference"/>
    <w:basedOn w:val="DefaultParagraphFont"/>
    <w:uiPriority w:val="99"/>
    <w:semiHidden/>
    <w:unhideWhenUsed/>
    <w:rsid w:val="0060400C"/>
    <w:rPr>
      <w:rFonts w:ascii="Arial" w:hAnsi="Arial" w:cs="Arial" w:hint="default"/>
      <w:sz w:val="24"/>
      <w:vertAlign w:val="superscript"/>
    </w:rPr>
  </w:style>
  <w:style w:type="paragraph" w:customStyle="1" w:styleId="Text">
    <w:name w:val="Text"/>
    <w:basedOn w:val="Normal"/>
    <w:link w:val="TextChar"/>
    <w:rsid w:val="0060400C"/>
    <w:pPr>
      <w:widowControl w:val="0"/>
      <w:tabs>
        <w:tab w:val="clear" w:pos="1134"/>
      </w:tabs>
      <w:suppressAutoHyphens w:val="0"/>
      <w:autoSpaceDE w:val="0"/>
      <w:autoSpaceDN w:val="0"/>
      <w:spacing w:line="252" w:lineRule="auto"/>
      <w:ind w:firstLine="202"/>
    </w:pPr>
    <w:rPr>
      <w:lang w:val="en-US" w:eastAsia="en-US"/>
    </w:rPr>
  </w:style>
  <w:style w:type="character" w:customStyle="1" w:styleId="TextChar">
    <w:name w:val="Text Char"/>
    <w:basedOn w:val="DefaultParagraphFont"/>
    <w:link w:val="Text"/>
    <w:rsid w:val="0060400C"/>
    <w:rPr>
      <w:rFonts w:ascii="Times New Roman" w:eastAsia="Times New Roman" w:hAnsi="Times New Roman" w:cs="Times New Roman"/>
      <w:sz w:val="18"/>
      <w:szCs w:val="20"/>
      <w:lang w:val="en-US"/>
    </w:rPr>
  </w:style>
  <w:style w:type="paragraph" w:customStyle="1" w:styleId="TableContents">
    <w:name w:val="Table Contents"/>
    <w:basedOn w:val="Normal"/>
    <w:link w:val="TableContentsZchn"/>
    <w:rsid w:val="0060400C"/>
    <w:pPr>
      <w:suppressLineNumbers/>
      <w:tabs>
        <w:tab w:val="clear" w:pos="1134"/>
      </w:tabs>
      <w:autoSpaceDE w:val="0"/>
      <w:jc w:val="left"/>
    </w:pPr>
    <w:rPr>
      <w:sz w:val="20"/>
      <w:lang w:val="en-US" w:eastAsia="ar-SA"/>
    </w:rPr>
  </w:style>
  <w:style w:type="character" w:customStyle="1" w:styleId="TableContentsZchn">
    <w:name w:val="Table Contents Zchn"/>
    <w:basedOn w:val="DefaultParagraphFont"/>
    <w:link w:val="TableContents"/>
    <w:rsid w:val="0060400C"/>
    <w:rPr>
      <w:rFonts w:ascii="Times New Roman" w:eastAsia="Times New Roman" w:hAnsi="Times New Roman" w:cs="Times New Roman"/>
      <w:sz w:val="20"/>
      <w:szCs w:val="20"/>
      <w:lang w:val="en-US" w:eastAsia="ar-SA"/>
    </w:rPr>
  </w:style>
  <w:style w:type="character" w:customStyle="1" w:styleId="MemberType">
    <w:name w:val="MemberType"/>
    <w:basedOn w:val="DefaultParagraphFont"/>
    <w:rsid w:val="0060400C"/>
    <w:rPr>
      <w:rFonts w:ascii="Times New Roman" w:hAnsi="Times New Roman" w:cs="Times New Roman"/>
      <w:i/>
      <w:iCs/>
      <w:sz w:val="22"/>
      <w:szCs w:val="22"/>
    </w:rPr>
  </w:style>
  <w:style w:type="paragraph" w:customStyle="1" w:styleId="Default">
    <w:name w:val="Default"/>
    <w:rsid w:val="0060400C"/>
    <w:pPr>
      <w:autoSpaceDE w:val="0"/>
      <w:autoSpaceDN w:val="0"/>
      <w:adjustRightInd w:val="0"/>
      <w:spacing w:after="0" w:line="240" w:lineRule="auto"/>
    </w:pPr>
    <w:rPr>
      <w:rFonts w:ascii="ALCHCA+TimesNewRoman" w:eastAsia="Times New Roman" w:hAnsi="ALCHCA+TimesNewRoman" w:cs="ALCHCA+TimesNewRoman"/>
      <w:color w:val="000000"/>
      <w:sz w:val="24"/>
      <w:szCs w:val="24"/>
      <w:lang w:eastAsia="de-DE"/>
    </w:rPr>
  </w:style>
  <w:style w:type="character" w:styleId="Strong">
    <w:name w:val="Strong"/>
    <w:basedOn w:val="DefaultParagraphFont"/>
    <w:uiPriority w:val="22"/>
    <w:qFormat/>
    <w:rsid w:val="0060400C"/>
    <w:rPr>
      <w:b/>
      <w:bCs/>
    </w:rPr>
  </w:style>
  <w:style w:type="paragraph" w:styleId="HTMLPreformatted">
    <w:name w:val="HTML Preformatted"/>
    <w:basedOn w:val="Normal"/>
    <w:link w:val="HTMLPreformattedChar"/>
    <w:uiPriority w:val="99"/>
    <w:semiHidden/>
    <w:unhideWhenUsed/>
    <w:rsid w:val="0060400C"/>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 w:val="20"/>
      <w:lang w:val="de-DE"/>
    </w:rPr>
  </w:style>
  <w:style w:type="character" w:customStyle="1" w:styleId="HTMLPreformattedChar">
    <w:name w:val="HTML Preformatted Char"/>
    <w:basedOn w:val="DefaultParagraphFont"/>
    <w:link w:val="HTMLPreformatted"/>
    <w:uiPriority w:val="99"/>
    <w:semiHidden/>
    <w:rsid w:val="0060400C"/>
    <w:rPr>
      <w:rFonts w:ascii="Courier New" w:eastAsia="Times New Roman" w:hAnsi="Courier New" w:cs="Courier New"/>
      <w:sz w:val="20"/>
      <w:szCs w:val="20"/>
      <w:lang w:eastAsia="de-DE"/>
    </w:rPr>
  </w:style>
  <w:style w:type="character" w:styleId="Emphasis">
    <w:name w:val="Emphasis"/>
    <w:basedOn w:val="DefaultParagraphFont"/>
    <w:uiPriority w:val="20"/>
    <w:qFormat/>
    <w:rsid w:val="0060400C"/>
    <w:rPr>
      <w:i/>
      <w:iCs/>
    </w:rPr>
  </w:style>
</w:styles>
</file>

<file path=word/webSettings.xml><?xml version="1.0" encoding="utf-8"?>
<w:webSettings xmlns:r="http://schemas.openxmlformats.org/officeDocument/2006/relationships" xmlns:w="http://schemas.openxmlformats.org/wordprocessingml/2006/main">
  <w:divs>
    <w:div w:id="195431730">
      <w:bodyDiv w:val="1"/>
      <w:marLeft w:val="0"/>
      <w:marRight w:val="0"/>
      <w:marTop w:val="0"/>
      <w:marBottom w:val="0"/>
      <w:divBdr>
        <w:top w:val="none" w:sz="0" w:space="0" w:color="auto"/>
        <w:left w:val="none" w:sz="0" w:space="0" w:color="auto"/>
        <w:bottom w:val="none" w:sz="0" w:space="0" w:color="auto"/>
        <w:right w:val="none" w:sz="0" w:space="0" w:color="auto"/>
      </w:divBdr>
      <w:divsChild>
        <w:div w:id="2108772838">
          <w:marLeft w:val="0"/>
          <w:marRight w:val="0"/>
          <w:marTop w:val="0"/>
          <w:marBottom w:val="0"/>
          <w:divBdr>
            <w:top w:val="none" w:sz="0" w:space="0" w:color="auto"/>
            <w:left w:val="none" w:sz="0" w:space="0" w:color="auto"/>
            <w:bottom w:val="none" w:sz="0" w:space="0" w:color="auto"/>
            <w:right w:val="none" w:sz="0" w:space="0" w:color="auto"/>
          </w:divBdr>
        </w:div>
      </w:divsChild>
    </w:div>
    <w:div w:id="280578294">
      <w:bodyDiv w:val="1"/>
      <w:marLeft w:val="0"/>
      <w:marRight w:val="0"/>
      <w:marTop w:val="0"/>
      <w:marBottom w:val="0"/>
      <w:divBdr>
        <w:top w:val="none" w:sz="0" w:space="0" w:color="auto"/>
        <w:left w:val="none" w:sz="0" w:space="0" w:color="auto"/>
        <w:bottom w:val="none" w:sz="0" w:space="0" w:color="auto"/>
        <w:right w:val="none" w:sz="0" w:space="0" w:color="auto"/>
      </w:divBdr>
      <w:divsChild>
        <w:div w:id="96029868">
          <w:marLeft w:val="0"/>
          <w:marRight w:val="0"/>
          <w:marTop w:val="0"/>
          <w:marBottom w:val="0"/>
          <w:divBdr>
            <w:top w:val="none" w:sz="0" w:space="0" w:color="auto"/>
            <w:left w:val="none" w:sz="0" w:space="0" w:color="auto"/>
            <w:bottom w:val="none" w:sz="0" w:space="0" w:color="auto"/>
            <w:right w:val="none" w:sz="0" w:space="0" w:color="auto"/>
          </w:divBdr>
        </w:div>
      </w:divsChild>
    </w:div>
    <w:div w:id="685790369">
      <w:bodyDiv w:val="1"/>
      <w:marLeft w:val="0"/>
      <w:marRight w:val="0"/>
      <w:marTop w:val="0"/>
      <w:marBottom w:val="0"/>
      <w:divBdr>
        <w:top w:val="none" w:sz="0" w:space="0" w:color="auto"/>
        <w:left w:val="none" w:sz="0" w:space="0" w:color="auto"/>
        <w:bottom w:val="none" w:sz="0" w:space="0" w:color="auto"/>
        <w:right w:val="none" w:sz="0" w:space="0" w:color="auto"/>
      </w:divBdr>
      <w:divsChild>
        <w:div w:id="2124227768">
          <w:marLeft w:val="0"/>
          <w:marRight w:val="0"/>
          <w:marTop w:val="0"/>
          <w:marBottom w:val="0"/>
          <w:divBdr>
            <w:top w:val="none" w:sz="0" w:space="0" w:color="auto"/>
            <w:left w:val="none" w:sz="0" w:space="0" w:color="auto"/>
            <w:bottom w:val="none" w:sz="0" w:space="0" w:color="auto"/>
            <w:right w:val="none" w:sz="0" w:space="0" w:color="auto"/>
          </w:divBdr>
        </w:div>
      </w:divsChild>
    </w:div>
    <w:div w:id="804011567">
      <w:bodyDiv w:val="1"/>
      <w:marLeft w:val="0"/>
      <w:marRight w:val="0"/>
      <w:marTop w:val="0"/>
      <w:marBottom w:val="0"/>
      <w:divBdr>
        <w:top w:val="none" w:sz="0" w:space="0" w:color="auto"/>
        <w:left w:val="none" w:sz="0" w:space="0" w:color="auto"/>
        <w:bottom w:val="none" w:sz="0" w:space="0" w:color="auto"/>
        <w:right w:val="none" w:sz="0" w:space="0" w:color="auto"/>
      </w:divBdr>
    </w:div>
    <w:div w:id="894312637">
      <w:bodyDiv w:val="1"/>
      <w:marLeft w:val="0"/>
      <w:marRight w:val="0"/>
      <w:marTop w:val="0"/>
      <w:marBottom w:val="0"/>
      <w:divBdr>
        <w:top w:val="none" w:sz="0" w:space="0" w:color="auto"/>
        <w:left w:val="none" w:sz="0" w:space="0" w:color="auto"/>
        <w:bottom w:val="none" w:sz="0" w:space="0" w:color="auto"/>
        <w:right w:val="none" w:sz="0" w:space="0" w:color="auto"/>
      </w:divBdr>
    </w:div>
    <w:div w:id="1430926204">
      <w:bodyDiv w:val="1"/>
      <w:marLeft w:val="0"/>
      <w:marRight w:val="0"/>
      <w:marTop w:val="0"/>
      <w:marBottom w:val="0"/>
      <w:divBdr>
        <w:top w:val="none" w:sz="0" w:space="0" w:color="auto"/>
        <w:left w:val="none" w:sz="0" w:space="0" w:color="auto"/>
        <w:bottom w:val="none" w:sz="0" w:space="0" w:color="auto"/>
        <w:right w:val="none" w:sz="0" w:space="0" w:color="auto"/>
      </w:divBdr>
      <w:divsChild>
        <w:div w:id="38981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oleObject" Target="embeddings/oleObject4.bin"/><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wmf"/><Relationship Id="rId42" Type="http://schemas.openxmlformats.org/officeDocument/2006/relationships/hyperlink" Target="http://www.vlfeat.org/benchmarks/"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image" Target="media/image13.wmf"/><Relationship Id="rId33" Type="http://schemas.openxmlformats.org/officeDocument/2006/relationships/oleObject" Target="embeddings/oleObject7.bin"/><Relationship Id="rId38" Type="http://schemas.openxmlformats.org/officeDocument/2006/relationships/image" Target="media/image19.w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javascript:void(0);" TargetMode="External"/><Relationship Id="rId41"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image" Target="media/image16.wmf"/><Relationship Id="rId37" Type="http://schemas.openxmlformats.org/officeDocument/2006/relationships/oleObject" Target="embeddings/oleObject9.bin"/><Relationship Id="rId40" Type="http://schemas.openxmlformats.org/officeDocument/2006/relationships/image" Target="media/image20.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oleObject" Target="embeddings/oleObject5.bin"/><Relationship Id="rId36" Type="http://schemas.openxmlformats.org/officeDocument/2006/relationships/image" Target="media/image18.wmf"/><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oleObject" Target="embeddings/oleObject6.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wmf"/><Relationship Id="rId22" Type="http://schemas.openxmlformats.org/officeDocument/2006/relationships/image" Target="media/image10.png"/><Relationship Id="rId27" Type="http://schemas.openxmlformats.org/officeDocument/2006/relationships/image" Target="media/image14.wmf"/><Relationship Id="rId30" Type="http://schemas.openxmlformats.org/officeDocument/2006/relationships/image" Target="media/image15.wmf"/><Relationship Id="rId35" Type="http://schemas.openxmlformats.org/officeDocument/2006/relationships/oleObject" Target="embeddings/oleObject8.bin"/><Relationship Id="rId43"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424D10-9621-44FB-9BA3-A7F2AFB71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4345</Words>
  <Characters>27377</Characters>
  <Application>Microsoft Office Word</Application>
  <DocSecurity>0</DocSecurity>
  <Lines>228</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chen</cp:lastModifiedBy>
  <cp:revision>681</cp:revision>
  <cp:lastPrinted>2015-11-26T09:28:00Z</cp:lastPrinted>
  <dcterms:created xsi:type="dcterms:W3CDTF">2014-07-21T06:27:00Z</dcterms:created>
  <dcterms:modified xsi:type="dcterms:W3CDTF">2015-11-28T21:17:00Z</dcterms:modified>
</cp:coreProperties>
</file>